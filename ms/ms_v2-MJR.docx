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8AAE0" w14:textId="77777777" w:rsidR="006D389D" w:rsidRDefault="00C24393">
      <w:pPr>
        <w:pStyle w:val="Titre"/>
      </w:pPr>
      <w:proofErr w:type="spellStart"/>
      <w:r>
        <w:t>PassSanitaire</w:t>
      </w:r>
      <w:proofErr w:type="spellEnd"/>
    </w:p>
    <w:p w14:paraId="0D3FFB04" w14:textId="77777777" w:rsidR="006D389D" w:rsidRDefault="00C24393">
      <w:pPr>
        <w:pStyle w:val="FirstParagraph"/>
      </w:pPr>
      <w:r>
        <w:t>The French domestic Pass Sanitaire did not solve vaccination inequities: a nationwide longitudinal study on 64.5 million individuals</w:t>
      </w:r>
    </w:p>
    <w:p w14:paraId="6A8D7F4D" w14:textId="77777777" w:rsidR="006D389D" w:rsidRDefault="00C24393">
      <w:pPr>
        <w:pStyle w:val="Heading1"/>
      </w:pPr>
      <w:bookmarkStart w:id="0" w:name="abstract"/>
      <w:r>
        <w:t>Abstract</w:t>
      </w:r>
    </w:p>
    <w:p w14:paraId="515990D0" w14:textId="77777777" w:rsidR="006D389D" w:rsidRDefault="00C24393">
      <w:pPr>
        <w:pStyle w:val="FirstParagraph"/>
      </w:pPr>
      <w:r>
        <w:t xml:space="preserve">Context: Implemented during the Summer 2021, the French “Sanitary Pass” led to an increase in vaccination rates in France, but spatial heterogeneities in vaccination rates are </w:t>
      </w:r>
      <w:proofErr w:type="gramStart"/>
      <w:r>
        <w:t>still</w:t>
      </w:r>
      <w:proofErr w:type="gramEnd"/>
      <w:r>
        <w:t xml:space="preserve"> striking [LG1]. It morphed into a “Vaccine Pass” in early 2022. To identify potential determinants of these heterogeneities and evaluate the French Sanitary and Vaccine Pass’ efficacies in reducing them, we used a data-driven approach on exhaustive nationwide data, gathering 141 socio-economic, political and geographic indicators.</w:t>
      </w:r>
    </w:p>
    <w:p w14:paraId="74156A01" w14:textId="77777777" w:rsidR="006D389D" w:rsidRDefault="00C24393">
      <w:pPr>
        <w:pStyle w:val="Corpsdetexte"/>
      </w:pPr>
      <w:r>
        <w:t xml:space="preserve">Methods: We considered the association between being a district above the median value of the first-dose vaccination rates and being above the median value of each indicator at different time points: just before the sanitary pass announcement (week 2021-W27), just before the sanitary pass came into force (week 2021-W31) and one month after (week 2021-W35), and the equivalent dates for the vaccine pass (weeks 2021-W49, 2022-W03, 2022-W07). We then considered the change over time of vaccination rates according to the XX most associated indicators, by </w:t>
      </w:r>
      <w:proofErr w:type="spellStart"/>
      <w:r>
        <w:t>deciles</w:t>
      </w:r>
      <w:proofErr w:type="spellEnd"/>
      <w:r>
        <w:t>.</w:t>
      </w:r>
    </w:p>
    <w:p w14:paraId="74909E86" w14:textId="77777777" w:rsidR="006D389D" w:rsidRDefault="00C24393">
      <w:pPr>
        <w:pStyle w:val="Corpsdetexte"/>
      </w:pPr>
      <w:r>
        <w:t xml:space="preserve">Results: The indicators most associated with vaccination rates were the share of local income coming from unemployment benefits, the proportion of immigrants in the district, and vote for a fringe candidate at the 2017 Presidential election (XXX revoir description </w:t>
      </w:r>
      <w:proofErr w:type="spellStart"/>
      <w:r>
        <w:t>Asselineau</w:t>
      </w:r>
      <w:proofErr w:type="spellEnd"/>
      <w:r>
        <w:t xml:space="preserve">). Vaccination rate also follow a marked </w:t>
      </w:r>
      <w:proofErr w:type="gramStart"/>
      <w:r>
        <w:t>North-West</w:t>
      </w:r>
      <w:proofErr w:type="gramEnd"/>
      <w:r>
        <w:t xml:space="preserve"> – South East gradient, with lower vaccination coverage in the South-East of France.</w:t>
      </w:r>
    </w:p>
    <w:p w14:paraId="6B1E65C0" w14:textId="77777777" w:rsidR="006D389D" w:rsidRDefault="00C24393">
      <w:pPr>
        <w:pStyle w:val="Corpsdetexte"/>
      </w:pPr>
      <w:r>
        <w:t>Conclusion: Our analysis reveals that, both before and after the introduction of the French sanitary pass, factors with the largest impact are related to poverty, immigration, and trust in the government XXX Check if you agree.</w:t>
      </w:r>
    </w:p>
    <w:p w14:paraId="08326652" w14:textId="77777777" w:rsidR="006D389D" w:rsidRDefault="00C24393">
      <w:pPr>
        <w:pStyle w:val="Heading1"/>
      </w:pPr>
      <w:bookmarkStart w:id="1" w:name="introduction"/>
      <w:bookmarkEnd w:id="0"/>
      <w:r>
        <w:t>Introduction</w:t>
      </w:r>
    </w:p>
    <w:p w14:paraId="108C1D1A" w14:textId="2DA3098C" w:rsidR="006D389D" w:rsidRDefault="00C24393">
      <w:pPr>
        <w:pStyle w:val="FirstParagraph"/>
      </w:pPr>
      <w:r>
        <w:t xml:space="preserve">The rapid development of effective COVID-19 vaccines brought the hope of a rapid return to </w:t>
      </w:r>
      <w:ins w:id="2" w:author="marie" w:date="2022-04-07T15:01:00Z">
        <w:r w:rsidR="004319BE">
          <w:t>“</w:t>
        </w:r>
      </w:ins>
      <w:r>
        <w:t>normalcy</w:t>
      </w:r>
      <w:ins w:id="3" w:author="marie" w:date="2022-04-07T15:01:00Z">
        <w:r w:rsidR="004319BE">
          <w:t>”</w:t>
        </w:r>
      </w:ins>
      <w:r>
        <w:t>, but heterogeneous vaccination rates, both among countries because of inequitable distributions of doses (Usher 2021) and within countries (</w:t>
      </w:r>
      <w:proofErr w:type="spellStart"/>
      <w:r>
        <w:t>Caspi</w:t>
      </w:r>
      <w:proofErr w:type="spellEnd"/>
      <w:r>
        <w:t xml:space="preserve"> et al. 2021; Murthy et al. 2021), jeopardize epidemic control.</w:t>
      </w:r>
    </w:p>
    <w:p w14:paraId="6A452298" w14:textId="79971D78" w:rsidR="006D389D" w:rsidRDefault="00C24393">
      <w:pPr>
        <w:pStyle w:val="Corpsdetexte"/>
      </w:pPr>
      <w:r>
        <w:t xml:space="preserve">Hesitancy and hostility toward vaccination have been comparatively high in France in recent decades (European Commission. Directorate General for Health and Food Safety. 2018). It is particularly the case since the 2009-2010 vaccination campaign against pandemic </w:t>
      </w:r>
      <w:commentRangeStart w:id="4"/>
      <w:commentRangeStart w:id="5"/>
      <w:r>
        <w:t>flu</w:t>
      </w:r>
      <w:commentRangeEnd w:id="4"/>
      <w:r>
        <w:rPr>
          <w:rStyle w:val="Marquedannotation"/>
        </w:rPr>
        <w:commentReference w:id="4"/>
      </w:r>
      <w:commentRangeEnd w:id="5"/>
      <w:del w:id="6" w:author="marie" w:date="2022-04-07T15:03:00Z">
        <w:r w:rsidR="007F266C" w:rsidDel="004319BE">
          <w:rPr>
            <w:rStyle w:val="Marquedannotation"/>
          </w:rPr>
          <w:commentReference w:id="5"/>
        </w:r>
      </w:del>
      <w:r>
        <w:t>, the contested management of which in France was a tipping point that led to higher vaccine hesitancy and hostility (</w:t>
      </w:r>
      <w:proofErr w:type="spellStart"/>
      <w:r>
        <w:t>Guimier</w:t>
      </w:r>
      <w:proofErr w:type="spellEnd"/>
      <w:r>
        <w:t xml:space="preserve"> 2021; Ward et al. 2019). </w:t>
      </w:r>
      <w:ins w:id="7" w:author="marie" w:date="2022-04-07T15:05:00Z">
        <w:r w:rsidR="00E335BA">
          <w:t>In the 1990’s, t</w:t>
        </w:r>
      </w:ins>
      <w:ins w:id="8" w:author="marie" w:date="2022-04-07T15:03:00Z">
        <w:r w:rsidR="004319BE">
          <w:t xml:space="preserve">he </w:t>
        </w:r>
      </w:ins>
      <w:ins w:id="9" w:author="marie" w:date="2022-04-07T15:08:00Z">
        <w:r w:rsidR="002C6A6B">
          <w:lastRenderedPageBreak/>
          <w:t>Hepatitis B</w:t>
        </w:r>
      </w:ins>
      <w:ins w:id="10" w:author="marie" w:date="2022-04-07T15:03:00Z">
        <w:r w:rsidR="004319BE">
          <w:t xml:space="preserve"> vaccine and sclerosis controversy</w:t>
        </w:r>
        <w:r w:rsidR="004319BE">
          <w:rPr>
            <w:rStyle w:val="Marquedannotation"/>
          </w:rPr>
          <w:commentReference w:id="11"/>
        </w:r>
        <w:r w:rsidR="004319BE">
          <w:t xml:space="preserve"> played also a role in the </w:t>
        </w:r>
      </w:ins>
      <w:ins w:id="12" w:author="marie" w:date="2022-04-07T15:06:00Z">
        <w:r w:rsidR="00E335BA">
          <w:t>development</w:t>
        </w:r>
      </w:ins>
      <w:ins w:id="13" w:author="marie" w:date="2022-04-07T15:03:00Z">
        <w:r w:rsidR="004319BE">
          <w:t xml:space="preserve"> of a strength anti-vaccine movement in </w:t>
        </w:r>
        <w:commentRangeStart w:id="14"/>
        <w:r w:rsidR="004319BE">
          <w:t>France</w:t>
        </w:r>
      </w:ins>
      <w:commentRangeEnd w:id="14"/>
      <w:ins w:id="15" w:author="marie" w:date="2022-04-07T15:05:00Z">
        <w:r w:rsidR="00980380">
          <w:rPr>
            <w:rStyle w:val="Marquedannotation"/>
          </w:rPr>
          <w:commentReference w:id="14"/>
        </w:r>
      </w:ins>
      <w:ins w:id="17" w:author="marie" w:date="2022-04-07T15:03:00Z">
        <w:r w:rsidR="004319BE">
          <w:t xml:space="preserve">. </w:t>
        </w:r>
      </w:ins>
      <w:r>
        <w:t>The trend was confirmed with the COVID-19 pandemic (</w:t>
      </w:r>
      <w:proofErr w:type="spellStart"/>
      <w:r>
        <w:t>Lindholt</w:t>
      </w:r>
      <w:proofErr w:type="spellEnd"/>
      <w:r>
        <w:t xml:space="preserve"> et al. 2021; </w:t>
      </w:r>
      <w:del w:id="18" w:author="marie" w:date="2022-04-07T15:06:00Z">
        <w:r w:rsidDel="00E335BA">
          <w:delText xml:space="preserve">Spire, Bajos, and Silberzan </w:delText>
        </w:r>
      </w:del>
      <w:commentRangeStart w:id="19"/>
      <w:r>
        <w:t>2021</w:t>
      </w:r>
      <w:commentRangeEnd w:id="19"/>
      <w:r>
        <w:rPr>
          <w:rStyle w:val="Marquedannotation"/>
        </w:rPr>
        <w:commentReference w:id="19"/>
      </w:r>
      <w:r>
        <w:t>): just before Covid-19 vaccines became available, intentions to get vaccinated were comparatively very low in France</w:t>
      </w:r>
      <w:ins w:id="20" w:author="marie" w:date="2022-04-07T15:07:00Z">
        <w:r w:rsidR="00E335BA">
          <w:t xml:space="preserve"> compared to other countries</w:t>
        </w:r>
      </w:ins>
      <w:r>
        <w:t xml:space="preserve"> (44% of the respondents </w:t>
      </w:r>
      <w:del w:id="21" w:author="marie" w:date="2022-04-07T15:08:00Z">
        <w:r w:rsidDel="002C6A6B">
          <w:delText xml:space="preserve">in </w:delText>
        </w:r>
      </w:del>
      <w:r>
        <w:t>(</w:t>
      </w:r>
      <w:proofErr w:type="spellStart"/>
      <w:r>
        <w:t>Wouters</w:t>
      </w:r>
      <w:proofErr w:type="spellEnd"/>
      <w:r>
        <w:t xml:space="preserve"> et al. </w:t>
      </w:r>
      <w:commentRangeStart w:id="22"/>
      <w:r>
        <w:t>2021</w:t>
      </w:r>
      <w:commentRangeEnd w:id="22"/>
      <w:r w:rsidR="004B2F48">
        <w:rPr>
          <w:rStyle w:val="Marquedannotation"/>
        </w:rPr>
        <w:commentReference w:id="22"/>
      </w:r>
      <w:r>
        <w:t>)</w:t>
      </w:r>
      <w:ins w:id="23" w:author="marie" w:date="2022-04-07T15:08:00Z">
        <w:r w:rsidR="002C6A6B">
          <w:t>. I</w:t>
        </w:r>
      </w:ins>
      <w:del w:id="24" w:author="marie" w:date="2022-04-07T15:08:00Z">
        <w:r w:rsidDel="002C6A6B">
          <w:delText xml:space="preserve"> i</w:delText>
        </w:r>
      </w:del>
      <w:r>
        <w:t xml:space="preserve">n the Fall 2020; about 40% of respondent in XXX (France 2021) (XXX TODO clean citation) in December 2020). Acceptance of the COVID-19 vaccine however gradually grew during 2021 XXX (France </w:t>
      </w:r>
      <w:commentRangeStart w:id="25"/>
      <w:r>
        <w:t>2021</w:t>
      </w:r>
      <w:commentRangeEnd w:id="25"/>
      <w:r>
        <w:rPr>
          <w:rStyle w:val="Marquedannotation"/>
        </w:rPr>
        <w:commentReference w:id="25"/>
      </w:r>
      <w:r>
        <w:t xml:space="preserve">). </w:t>
      </w:r>
    </w:p>
    <w:p w14:paraId="794D0B3D" w14:textId="082304EE" w:rsidR="006D389D" w:rsidDel="002C7286" w:rsidRDefault="00C24393">
      <w:pPr>
        <w:pStyle w:val="Corpsdetexte"/>
        <w:rPr>
          <w:del w:id="26" w:author="marie" w:date="2022-04-07T15:14:00Z"/>
        </w:rPr>
      </w:pPr>
      <w:r>
        <w:t xml:space="preserve">Spatial </w:t>
      </w:r>
      <w:proofErr w:type="spellStart"/>
      <w:r>
        <w:t>heterogeneties</w:t>
      </w:r>
      <w:proofErr w:type="spellEnd"/>
      <w:r>
        <w:t xml:space="preserve"> in vaccination rates have already been documented in France for previous vaccines. Vaccination coverage for the Hepatitis B vaccine and for the Measles-Mumps-Rubella vaccine has been lower in the South of France, and especially in the </w:t>
      </w:r>
      <w:proofErr w:type="gramStart"/>
      <w:r>
        <w:t>South-East</w:t>
      </w:r>
      <w:proofErr w:type="gramEnd"/>
      <w:r>
        <w:t xml:space="preserve"> of the country (</w:t>
      </w:r>
      <w:proofErr w:type="spellStart"/>
      <w:r>
        <w:t>Guimier</w:t>
      </w:r>
      <w:proofErr w:type="spellEnd"/>
      <w:r>
        <w:t xml:space="preserve"> 2021). Distance to the central political power in Paris, as well as a sense of belonging to a local community with a strong cultural identity, have been put forward as potential explanations for this geographic gradient in vaccination rates (</w:t>
      </w:r>
      <w:proofErr w:type="spellStart"/>
      <w:r>
        <w:t>Guimier</w:t>
      </w:r>
      <w:proofErr w:type="spellEnd"/>
      <w:r>
        <w:t xml:space="preserve"> 2021).</w:t>
      </w:r>
      <w:ins w:id="27" w:author="marie" w:date="2022-04-07T15:14:00Z">
        <w:r w:rsidR="002C7286">
          <w:t xml:space="preserve"> </w:t>
        </w:r>
      </w:ins>
    </w:p>
    <w:p w14:paraId="1BB52430" w14:textId="6552DB37" w:rsidR="006D389D" w:rsidRDefault="00C24393">
      <w:pPr>
        <w:pStyle w:val="Corpsdetexte"/>
      </w:pPr>
      <w:r>
        <w:t xml:space="preserve">Attitudes toward vaccination </w:t>
      </w:r>
      <w:proofErr w:type="gramStart"/>
      <w:r>
        <w:t>are also known to be influenced</w:t>
      </w:r>
      <w:proofErr w:type="gramEnd"/>
      <w:r>
        <w:t xml:space="preserve"> by social and territorial inequalities. Surveys conducted in 2020 in France showed that respondents with lower education </w:t>
      </w:r>
      <w:del w:id="28" w:author="marie" w:date="2022-04-07T15:13:00Z">
        <w:r w:rsidDel="002C7286">
          <w:delText>Spire, Bajos, and Silberzan (2021)</w:delText>
        </w:r>
      </w:del>
      <w:ins w:id="29" w:author="marie" w:date="2022-04-07T15:13:00Z">
        <w:r w:rsidR="002C7286">
          <w:t>(</w:t>
        </w:r>
        <w:proofErr w:type="spellStart"/>
        <w:r w:rsidR="002C7286">
          <w:t>Coulaud</w:t>
        </w:r>
        <w:proofErr w:type="spellEnd"/>
        <w:r w:rsidR="002C7286">
          <w:t xml:space="preserve"> et al. Vaccine, 2022)</w:t>
        </w:r>
      </w:ins>
      <w:r>
        <w:t xml:space="preserve">, lower income levels or less trust in authorities (Spire, </w:t>
      </w:r>
      <w:proofErr w:type="spellStart"/>
      <w:r>
        <w:t>Bajos</w:t>
      </w:r>
      <w:proofErr w:type="spellEnd"/>
      <w:r>
        <w:t xml:space="preserve">, and </w:t>
      </w:r>
      <w:proofErr w:type="spellStart"/>
      <w:r>
        <w:t>Silberzan</w:t>
      </w:r>
      <w:proofErr w:type="spellEnd"/>
      <w:r>
        <w:t xml:space="preserve"> 2021; </w:t>
      </w:r>
      <w:proofErr w:type="spellStart"/>
      <w:r>
        <w:t>Lindholt</w:t>
      </w:r>
      <w:proofErr w:type="spellEnd"/>
      <w:r>
        <w:t xml:space="preserve"> et al. 2021) were more likely to be hostile to COVID-19 </w:t>
      </w:r>
      <w:commentRangeStart w:id="30"/>
      <w:r>
        <w:t>vaccines</w:t>
      </w:r>
      <w:commentRangeEnd w:id="30"/>
      <w:r w:rsidR="007F266C">
        <w:rPr>
          <w:rStyle w:val="Marquedannotation"/>
        </w:rPr>
        <w:commentReference w:id="30"/>
      </w:r>
      <w:r>
        <w:t xml:space="preserve">. </w:t>
      </w:r>
      <w:del w:id="31" w:author="marie" w:date="2022-04-07T15:15:00Z">
        <w:r w:rsidDel="002C7286">
          <w:delText>A survey conducted in July 2021 in France (Bajos et al. 2022) on close to 81000 participants indicated that unvaccinated respondents were more likely to have lower income and more likely to belong to racialised minorities than vaccinated ones. The survey also confirmed that mistrust in the government was fueling refusal to be vaccinated (Bajos et al. 2022).</w:delText>
        </w:r>
      </w:del>
    </w:p>
    <w:p w14:paraId="0F3A1730" w14:textId="07CBB0FC" w:rsidR="006D389D" w:rsidRDefault="00C24393">
      <w:pPr>
        <w:pStyle w:val="Corpsdetexte"/>
      </w:pPr>
      <w:r>
        <w:t xml:space="preserve">By mid-July 2021, France was facing an epidemic wave due to the Delta </w:t>
      </w:r>
      <w:commentRangeStart w:id="32"/>
      <w:r>
        <w:t>variant</w:t>
      </w:r>
      <w:commentRangeEnd w:id="32"/>
      <w:r w:rsidR="007F266C">
        <w:rPr>
          <w:rStyle w:val="Marquedannotation"/>
        </w:rPr>
        <w:commentReference w:id="32"/>
      </w:r>
      <w:r>
        <w:t xml:space="preserve">. To speed up vaccination, President Macron announced on 12 July 2021 the implementation of a domestic “sanitary pass” (le </w:t>
      </w:r>
      <w:proofErr w:type="spellStart"/>
      <w:r>
        <w:t>passe</w:t>
      </w:r>
      <w:proofErr w:type="spellEnd"/>
      <w:r>
        <w:t xml:space="preserve"> sanitaire), which came fully into force on 9 August 2021. Presenting as a QR code, a long-term sanitary pass was obtained after full vaccination (two doses, or only one dose in the case of a documented previous Covid-19 infection), and a short-term version could be obtained with a negative Covid-19 test. The “sanitary pass” was required in most cultural venues, for both indoor and outdoor dining and in health structures. This announcement led to an unprecedented demand for vaccination (</w:t>
      </w:r>
      <w:proofErr w:type="spellStart"/>
      <w:r>
        <w:t>Oliu</w:t>
      </w:r>
      <w:proofErr w:type="spellEnd"/>
      <w:r>
        <w:t xml:space="preserve">-Barton et al. 2022), which was </w:t>
      </w:r>
      <w:del w:id="33" w:author="marie" w:date="2022-04-07T15:17:00Z">
        <w:r w:rsidDel="002C7286">
          <w:delText xml:space="preserve">celebrated </w:delText>
        </w:r>
      </w:del>
      <w:ins w:id="34" w:author="marie" w:date="2022-04-07T15:17:00Z">
        <w:r w:rsidR="002C7286">
          <w:t xml:space="preserve">considered </w:t>
        </w:r>
      </w:ins>
      <w:r>
        <w:t>internationally</w:t>
      </w:r>
      <w:ins w:id="35" w:author="marie" w:date="2022-04-07T15:17:00Z">
        <w:r w:rsidR="002C7286">
          <w:t xml:space="preserve"> as a potential model to follow</w:t>
        </w:r>
      </w:ins>
      <w:r>
        <w:t xml:space="preserve"> </w:t>
      </w:r>
      <w:commentRangeStart w:id="36"/>
      <w:r>
        <w:t xml:space="preserve">XXX [Ref </w:t>
      </w:r>
      <w:proofErr w:type="spellStart"/>
      <w:r>
        <w:t>quel</w:t>
      </w:r>
      <w:proofErr w:type="spellEnd"/>
      <w:r>
        <w:t xml:space="preserve"> article?]. </w:t>
      </w:r>
      <w:commentRangeEnd w:id="36"/>
      <w:r w:rsidR="002C7286">
        <w:rPr>
          <w:rStyle w:val="Marquedannotation"/>
        </w:rPr>
        <w:commentReference w:id="36"/>
      </w:r>
      <w:r>
        <w:t>Vaccination rates climbed from about 64% of the population over 20 years old by 11 July 2021 (52% of all ages) to 82 on 5 September 2021 (69 of all ages). Because it targeted pay-for social activities, however, the “sanitary pass” was feared to have a limited impact on vaccination inequities. By mid-December 2021, at the height of the winter Delta wave, and while the Omicron wave was looming, the French Prime Minister announced that the Sanitary Pass would become a Vaccine Pass, i.e. that a negative Covid-19 test would not provide a temporary QR code any longer for adults – making vaccination implicitly mandatory in France. The Vaccine Pass came into force on 24 January 2022.</w:t>
      </w:r>
    </w:p>
    <w:p w14:paraId="4298466F" w14:textId="77777777" w:rsidR="006D389D" w:rsidRDefault="00C24393">
      <w:pPr>
        <w:pStyle w:val="Corpsdetexte"/>
      </w:pPr>
      <w:r>
        <w:t>This study aims to obtain further insights on the socio-economic, political and geographic factor associated with vaccination rates, and to evaluate the effect of the French domestic sanitary pass, by using nation-wide, exhaustive datasets.</w:t>
      </w:r>
    </w:p>
    <w:p w14:paraId="66D2DA6D" w14:textId="77777777" w:rsidR="006D389D" w:rsidRDefault="00C24393">
      <w:pPr>
        <w:pStyle w:val="Heading1"/>
      </w:pPr>
      <w:bookmarkStart w:id="37" w:name="methods"/>
      <w:bookmarkEnd w:id="1"/>
      <w:r>
        <w:lastRenderedPageBreak/>
        <w:t>Methods</w:t>
      </w:r>
    </w:p>
    <w:p w14:paraId="42127A17" w14:textId="77777777" w:rsidR="006D389D" w:rsidRDefault="00C24393">
      <w:pPr>
        <w:pStyle w:val="Heading2"/>
      </w:pPr>
      <w:bookmarkStart w:id="38" w:name="data"/>
      <w:r>
        <w:t>Data</w:t>
      </w:r>
    </w:p>
    <w:p w14:paraId="59E28CCF" w14:textId="77777777" w:rsidR="006D389D" w:rsidRDefault="00C24393">
      <w:pPr>
        <w:pStyle w:val="FirstParagraph"/>
      </w:pPr>
      <w:r>
        <w:t xml:space="preserve">The French state health insurance service (Assurance </w:t>
      </w:r>
      <w:proofErr w:type="spellStart"/>
      <w:r>
        <w:t>Maladie</w:t>
      </w:r>
      <w:proofErr w:type="spellEnd"/>
      <w:r>
        <w:t xml:space="preserve">) provides public datasets of vaccination rates in France. These datasets are based on aggregated individual data on beneficiaries of the national health insurance service who received health care in the past year. These exhaustive datasets are updated weekly, and are provided at the district scale nationally (EPCI: </w:t>
      </w:r>
      <w:proofErr w:type="spellStart"/>
      <w:r>
        <w:rPr>
          <w:i/>
          <w:iCs/>
        </w:rPr>
        <w:t>Établissement</w:t>
      </w:r>
      <w:proofErr w:type="spellEnd"/>
      <w:r>
        <w:rPr>
          <w:i/>
          <w:iCs/>
        </w:rPr>
        <w:t xml:space="preserve"> public de </w:t>
      </w:r>
      <w:proofErr w:type="spellStart"/>
      <w:r>
        <w:rPr>
          <w:i/>
          <w:iCs/>
        </w:rPr>
        <w:t>coopération</w:t>
      </w:r>
      <w:proofErr w:type="spellEnd"/>
      <w:r>
        <w:rPr>
          <w:i/>
          <w:iCs/>
        </w:rPr>
        <w:t xml:space="preserve"> </w:t>
      </w:r>
      <w:proofErr w:type="spellStart"/>
      <w:r>
        <w:rPr>
          <w:i/>
          <w:iCs/>
        </w:rPr>
        <w:t>intercommunale</w:t>
      </w:r>
      <w:proofErr w:type="spellEnd"/>
      <w:r>
        <w:t>, an administrative level gathering multiple towns or cities) and at the suburban scale for the Paris, Lyon, and Marseille metropolitan areas. For this study, we focused on mainland France, because vaccination rates are much lower in oversea localities, and because determinants of vaccination rates are likely to differ in oversea localities compared to mainland ones. Our dataset included 1555 districts (1228 EPCIs and 327 districts at the suburban scale in Paris, Lyon, Marseille).</w:t>
      </w:r>
    </w:p>
    <w:p w14:paraId="6340D3D6" w14:textId="77777777" w:rsidR="006D389D" w:rsidRDefault="00C24393">
      <w:pPr>
        <w:pStyle w:val="Corpsdetexte"/>
      </w:pPr>
      <w:r>
        <w:t>The vaccination dataset for mainland France encompasses about 64.5 million individuals (median district size 2.231^{4}, interquartile range 1.1012</w:t>
      </w:r>
      <w:r>
        <w:rPr>
          <w:vertAlign w:val="superscript"/>
        </w:rPr>
        <w:t>{4}–4.3038</w:t>
      </w:r>
      <w:r>
        <w:t xml:space="preserve">{4}). The vaccination data are available by age class: 00–19, 20–39, 40–54, 55–64, 65–74, 75 and over. Population sizes for each locality and each age class are also provided. These population sizes are updated monthly to account for individuals aging, potential residential moves, and deaths. XXX TODO: Demander </w:t>
      </w:r>
      <w:proofErr w:type="spellStart"/>
      <w:r>
        <w:t>pourquoi</w:t>
      </w:r>
      <w:proofErr w:type="spellEnd"/>
      <w:r>
        <w:t xml:space="preserve"> les </w:t>
      </w:r>
      <w:proofErr w:type="spellStart"/>
      <w:r>
        <w:t>tailles</w:t>
      </w:r>
      <w:proofErr w:type="spellEnd"/>
      <w:r>
        <w:t xml:space="preserve"> de </w:t>
      </w:r>
      <w:proofErr w:type="gramStart"/>
      <w:r>
        <w:t>pop</w:t>
      </w:r>
      <w:proofErr w:type="gramEnd"/>
      <w:r>
        <w:t xml:space="preserve"> </w:t>
      </w:r>
      <w:proofErr w:type="spellStart"/>
      <w:r>
        <w:t>sont</w:t>
      </w:r>
      <w:proofErr w:type="spellEnd"/>
      <w:r>
        <w:t xml:space="preserve"> </w:t>
      </w:r>
      <w:proofErr w:type="spellStart"/>
      <w:r>
        <w:t>constantes</w:t>
      </w:r>
      <w:proofErr w:type="spellEnd"/>
      <w:r>
        <w:t xml:space="preserve"> au </w:t>
      </w:r>
      <w:proofErr w:type="spellStart"/>
      <w:r>
        <w:t>cours</w:t>
      </w:r>
      <w:proofErr w:type="spellEnd"/>
      <w:r>
        <w:t xml:space="preserve"> du temps</w:t>
      </w:r>
    </w:p>
    <w:p w14:paraId="490BB57F" w14:textId="77777777" w:rsidR="006D389D" w:rsidRDefault="00C24393">
      <w:pPr>
        <w:pStyle w:val="Corpsdetexte"/>
      </w:pPr>
      <w:r>
        <w:t>We paired these vaccination data with three other datasets gathering socio-economic, political and geographic variables.</w:t>
      </w:r>
    </w:p>
    <w:p w14:paraId="613EB388" w14:textId="77777777" w:rsidR="006D389D" w:rsidRDefault="00C24393">
      <w:pPr>
        <w:pStyle w:val="Corpsdetexte"/>
      </w:pPr>
      <w:r>
        <w:t>Socio-economic data are provided by the French national statistics institute (INSEE), and are available at the same administrative levels as the vaccination data. We selected the most recent dataset available (year 2018). The different predictors are classified into 8 categories (Activity, Education, Employment, Family, Housing, Immigration, Income, Population).</w:t>
      </w:r>
      <w:r>
        <w:br/>
        <w:t xml:space="preserve">Latitude, longitude and surface data were extracted from open geographic data. We calculated from them four additional geographic indicators: distance to Paris, relative position along a </w:t>
      </w:r>
      <w:proofErr w:type="gramStart"/>
      <w:r>
        <w:t>South-East</w:t>
      </w:r>
      <w:proofErr w:type="gramEnd"/>
      <w:r>
        <w:t>–North-West gradient, relative position along a South-West–North-East gradient, and local population density.</w:t>
      </w:r>
      <w:r>
        <w:br/>
        <w:t>Our political dataset consisted of the results of the two round of the 2017 Presidential election in France, which we aggregated to reconstitute the same administrative levels as the vaccination dataset. This political dataset contains the proportions of votes for each of the 11 candidates of the first round, 2 candidates of the second round (Macron and Le Pen), and proportion of abstention at each round.</w:t>
      </w:r>
    </w:p>
    <w:p w14:paraId="3D7A65E9" w14:textId="77777777" w:rsidR="006D389D" w:rsidRDefault="00C24393">
      <w:pPr>
        <w:pStyle w:val="Corpsdetexte"/>
      </w:pPr>
      <w:r>
        <w:t>These three datasets comprised 312 indicators. We then removed those indicators with over 5% missing data, or with over 0.9 correlation with other indicators of the dataset, which left us with 141 indicators: 123 socio-economic indicators (Activity: n = 10; Education: n = 16; Employment: n = 25; Family: n = 20; Housing: n = 30; Immigration: n = 1; Income: n = 13; Population: n = 8); 6 geographic indicators; 12 political indicators.</w:t>
      </w:r>
    </w:p>
    <w:p w14:paraId="1BA47F01" w14:textId="77777777" w:rsidR="006D389D" w:rsidRDefault="00C24393">
      <w:pPr>
        <w:pStyle w:val="Heading2"/>
      </w:pPr>
      <w:bookmarkStart w:id="39" w:name="analysis"/>
      <w:bookmarkEnd w:id="38"/>
      <w:r>
        <w:lastRenderedPageBreak/>
        <w:t>Analysis</w:t>
      </w:r>
    </w:p>
    <w:p w14:paraId="10A8F74C" w14:textId="77777777" w:rsidR="006D389D" w:rsidRDefault="00C24393">
      <w:pPr>
        <w:pStyle w:val="FirstParagraph"/>
      </w:pPr>
      <w:r>
        <w:t>Vaccination was accessible to all adults in France after 27 May 2021. It opened to teenagers (12-17 year olds) on 15 June 2021, and to children (5-11 year olds) on 22 December 2021. Because of this differential accessibility of vaccines, and because vaccine passport rules also differed for non-adults, we excluded the 00-19 age class from our analysis, and focused on vaccination rates among 20+ year-old individuals (hereafter “adults”).</w:t>
      </w:r>
    </w:p>
    <w:p w14:paraId="3D23DF59" w14:textId="77777777" w:rsidR="006D389D" w:rsidRDefault="00C24393">
      <w:pPr>
        <w:pStyle w:val="Corpsdetexte"/>
      </w:pPr>
      <w:r>
        <w:t xml:space="preserve">For each indicator in our dataset, at each of the four chosen dates (weeks 2021-W27, 2021-W31, 2021-W35, 2021-W49, 2022-W03, 2022-W07), we considered the association between living in a district above the median of </w:t>
      </w:r>
      <w:del w:id="40" w:author="marie" w:date="2022-04-07T15:27:00Z">
        <w:r w:rsidDel="00A16A68">
          <w:delText xml:space="preserve">a </w:delText>
        </w:r>
      </w:del>
      <w:r>
        <w:t xml:space="preserve">that indicator and individual first-dose vaccination rates among adults. Odds ratios (OR) were computed from the output of a logistic regression. To be able to compare predictors irrespective of the direction of the effect, we considered the maximum of </w:t>
      </w:r>
      <w:r>
        <w:rPr>
          <w:rStyle w:val="VerbatimChar"/>
        </w:rPr>
        <w:t>OR, 1/OR</w:t>
      </w:r>
      <w:r>
        <w:t xml:space="preserve"> (hereafter </w:t>
      </w:r>
      <m:oMath>
        <m:bar>
          <m:barPr>
            <m:pos m:val="top"/>
            <m:ctrlPr>
              <w:rPr>
                <w:rFonts w:ascii="Cambria Math" w:hAnsi="Cambria Math"/>
              </w:rPr>
            </m:ctrlPr>
          </m:barPr>
          <m:e>
            <m:r>
              <w:rPr>
                <w:rFonts w:ascii="Cambria Math" w:hAnsi="Cambria Math"/>
              </w:rPr>
              <m:t>OR</m:t>
            </m:r>
          </m:e>
        </m:bar>
      </m:oMath>
      <w:r>
        <w:t>). Note that vaccination data are at the individual level, and indicator data at the distr</w:t>
      </w:r>
      <w:proofErr w:type="spellStart"/>
      <w:r>
        <w:t>ict</w:t>
      </w:r>
      <w:proofErr w:type="spellEnd"/>
      <w:r>
        <w:t xml:space="preserve"> level.</w:t>
      </w:r>
      <w:r>
        <w:br/>
        <w:t>For each date, we determined a significance threshold by computing odds ratios on 1000 random permutations of a predictor, and identifying the value of the 99% percentile odd ratios (</w:t>
      </w:r>
      <m:oMath>
        <m:bar>
          <m:barPr>
            <m:pos m:val="top"/>
            <m:ctrlPr>
              <w:rPr>
                <w:rFonts w:ascii="Cambria Math" w:hAnsi="Cambria Math"/>
              </w:rPr>
            </m:ctrlPr>
          </m:barPr>
          <m:e>
            <m:r>
              <w:rPr>
                <w:rFonts w:ascii="Cambria Math" w:hAnsi="Cambria Math"/>
              </w:rPr>
              <m:t>OR</m:t>
            </m:r>
          </m:e>
        </m:bar>
      </m:oMath>
      <w:r>
        <w:t>) of these permuted data.</w:t>
      </w:r>
    </w:p>
    <w:p w14:paraId="243C30C6" w14:textId="77777777" w:rsidR="006D389D" w:rsidRDefault="00C24393">
      <w:pPr>
        <w:pStyle w:val="Corpsdetexte"/>
      </w:pPr>
      <w:r>
        <w:t xml:space="preserve">For representative indicators with the strongest association to vaccination data, we estimated age-adjusted vaccination rates among adults over time, for each </w:t>
      </w:r>
      <w:proofErr w:type="spellStart"/>
      <w:r>
        <w:t>decile</w:t>
      </w:r>
      <w:proofErr w:type="spellEnd"/>
      <w:r>
        <w:t xml:space="preserve"> of each indicator (treated as a factor). These estimations were obtained from a logistic model taking age class into account, and adult vaccination rates were computed on a standardized age distribution matching that of mainland France.</w:t>
      </w:r>
    </w:p>
    <w:p w14:paraId="3427F4CC" w14:textId="77777777" w:rsidR="006D389D" w:rsidRDefault="00C24393">
      <w:pPr>
        <w:pStyle w:val="Corpsdetexte"/>
      </w:pPr>
      <w:r>
        <w:t>All analysis code is available at XXX; analyses were done in R version 4.0.4 (2021-02-15).</w:t>
      </w:r>
    </w:p>
    <w:p w14:paraId="7BE6F9EB" w14:textId="77777777" w:rsidR="006D389D" w:rsidRDefault="00C24393">
      <w:pPr>
        <w:pStyle w:val="Heading1"/>
      </w:pPr>
      <w:bookmarkStart w:id="41" w:name="results"/>
      <w:bookmarkEnd w:id="39"/>
      <w:bookmarkEnd w:id="37"/>
      <w:r>
        <w:t>Results</w:t>
      </w:r>
    </w:p>
    <w:p w14:paraId="670E94F8" w14:textId="603DE50B" w:rsidR="006D389D" w:rsidRDefault="00C24393">
      <w:pPr>
        <w:pStyle w:val="FirstParagraph"/>
      </w:pPr>
      <w:r>
        <w:t>We investigated the associations between each of the 141 indicators and first-dose vaccination rates. Two indicators were among the top five most associated one at all time points (see Figure 1): the share of local income coming from unemployment benefits (</w:t>
      </w:r>
      <w:proofErr w:type="spellStart"/>
      <w:r>
        <w:rPr>
          <w:rStyle w:val="VerbatimChar"/>
        </w:rPr>
        <w:t>Unemployment_Benef</w:t>
      </w:r>
      <w:proofErr w:type="spellEnd"/>
      <w:r>
        <w:t>) and vote for</w:t>
      </w:r>
      <w:ins w:id="42" w:author="marie" w:date="2022-04-07T15:27:00Z">
        <w:r w:rsidR="00A16A68">
          <w:t xml:space="preserve"> </w:t>
        </w:r>
      </w:ins>
      <w:ins w:id="43" w:author="marie" w:date="2022-04-07T15:28:00Z">
        <w:r w:rsidR="00A16A68">
          <w:t>the</w:t>
        </w:r>
      </w:ins>
      <w:ins w:id="44" w:author="marie" w:date="2022-04-07T15:27:00Z">
        <w:r w:rsidR="00A16A68">
          <w:t xml:space="preserve"> </w:t>
        </w:r>
      </w:ins>
      <w:ins w:id="45" w:author="marie" w:date="2022-04-07T15:28:00Z">
        <w:r w:rsidR="00A16A68">
          <w:t>“</w:t>
        </w:r>
      </w:ins>
      <w:ins w:id="46" w:author="marie" w:date="2022-04-07T15:27:00Z">
        <w:r w:rsidR="00A16A68">
          <w:t>ant</w:t>
        </w:r>
      </w:ins>
      <w:ins w:id="47" w:author="marie" w:date="2022-04-07T15:28:00Z">
        <w:r w:rsidR="00A16A68">
          <w:t>i</w:t>
        </w:r>
      </w:ins>
      <w:ins w:id="48" w:author="marie" w:date="2022-04-07T15:27:00Z">
        <w:r w:rsidR="00A16A68">
          <w:t>-</w:t>
        </w:r>
      </w:ins>
      <w:proofErr w:type="spellStart"/>
      <w:ins w:id="49" w:author="marie" w:date="2022-04-07T15:33:00Z">
        <w:r w:rsidR="00E71550">
          <w:t>etablishement</w:t>
        </w:r>
      </w:ins>
      <w:proofErr w:type="spellEnd"/>
      <w:ins w:id="50" w:author="marie" w:date="2022-04-07T15:28:00Z">
        <w:r w:rsidR="00A16A68">
          <w:t>”</w:t>
        </w:r>
      </w:ins>
      <w:ins w:id="51" w:author="marie" w:date="2022-04-07T15:27:00Z">
        <w:r w:rsidR="00A16A68">
          <w:t xml:space="preserve"> </w:t>
        </w:r>
      </w:ins>
      <w:ins w:id="52" w:author="marie" w:date="2022-04-07T15:29:00Z">
        <w:r w:rsidR="00A16A68">
          <w:t xml:space="preserve">political </w:t>
        </w:r>
      </w:ins>
      <w:ins w:id="53" w:author="marie" w:date="2022-04-07T15:28:00Z">
        <w:r w:rsidR="00A16A68">
          <w:t>party</w:t>
        </w:r>
      </w:ins>
      <w:r>
        <w:t xml:space="preserve"> </w:t>
      </w:r>
      <w:ins w:id="54" w:author="marie" w:date="2022-04-07T15:29:00Z">
        <w:r w:rsidR="00A16A68">
          <w:t>represented by the candidate</w:t>
        </w:r>
      </w:ins>
      <w:del w:id="55" w:author="marie" w:date="2022-04-07T15:29:00Z">
        <w:r w:rsidDel="00A16A68">
          <w:delText>Mr</w:delText>
        </w:r>
      </w:del>
      <w:r>
        <w:t xml:space="preserve"> </w:t>
      </w:r>
      <w:commentRangeStart w:id="56"/>
      <w:proofErr w:type="spellStart"/>
      <w:r>
        <w:t>Asselineau</w:t>
      </w:r>
      <w:commentRangeEnd w:id="56"/>
      <w:proofErr w:type="spellEnd"/>
      <w:r w:rsidR="007F266C">
        <w:rPr>
          <w:rStyle w:val="Marquedannotation"/>
        </w:rPr>
        <w:commentReference w:id="56"/>
      </w:r>
      <w:r>
        <w:t xml:space="preserve"> (</w:t>
      </w:r>
      <w:proofErr w:type="spellStart"/>
      <w:r>
        <w:rPr>
          <w:rStyle w:val="VerbatimChar"/>
        </w:rPr>
        <w:t>Asselineau</w:t>
      </w:r>
      <w:proofErr w:type="spellEnd"/>
      <w:r>
        <w:t>). The three other most associated indicators did not change in the later dates that we considered, and were the proportion of immigrants in the district (</w:t>
      </w:r>
      <w:r>
        <w:rPr>
          <w:rStyle w:val="VerbatimChar"/>
        </w:rPr>
        <w:t>Immigrant</w:t>
      </w:r>
      <w:r>
        <w:t>), the district’s relative position along a North-West–South-East gradient (</w:t>
      </w:r>
      <w:r>
        <w:rPr>
          <w:rStyle w:val="VerbatimChar"/>
        </w:rPr>
        <w:t>NO-SE</w:t>
      </w:r>
      <w:r>
        <w:t>) and the proportion of overcrowded households (</w:t>
      </w:r>
      <w:proofErr w:type="spellStart"/>
      <w:r>
        <w:rPr>
          <w:rStyle w:val="VerbatimChar"/>
        </w:rPr>
        <w:t>Overcrowding_rate</w:t>
      </w:r>
      <w:proofErr w:type="spellEnd"/>
      <w:r>
        <w:t>).</w:t>
      </w:r>
    </w:p>
    <w:p w14:paraId="3575DDD0" w14:textId="59FA53CF" w:rsidR="006D389D" w:rsidRDefault="00C24393">
      <w:pPr>
        <w:pStyle w:val="Corpsdetexte"/>
      </w:pPr>
      <w:r>
        <w:t>The share of local income coming from unemployment benefits (</w:t>
      </w:r>
      <w:proofErr w:type="spellStart"/>
      <w:r>
        <w:rPr>
          <w:rStyle w:val="VerbatimChar"/>
        </w:rPr>
        <w:t>Unemployment_Benef</w:t>
      </w:r>
      <w:proofErr w:type="spellEnd"/>
      <w:r>
        <w:t>) and the proportion of overcrowded households (</w:t>
      </w:r>
      <w:proofErr w:type="spellStart"/>
      <w:r>
        <w:rPr>
          <w:rStyle w:val="VerbatimChar"/>
        </w:rPr>
        <w:t>Overcrowding_rate</w:t>
      </w:r>
      <w:proofErr w:type="spellEnd"/>
      <w:r>
        <w:t xml:space="preserve">) are two indicators linked to poverty. Votes for </w:t>
      </w:r>
      <w:proofErr w:type="spellStart"/>
      <w:r>
        <w:t>Mr</w:t>
      </w:r>
      <w:proofErr w:type="spellEnd"/>
      <w:r>
        <w:t xml:space="preserve"> </w:t>
      </w:r>
      <w:proofErr w:type="spellStart"/>
      <w:r>
        <w:t>Asselineau</w:t>
      </w:r>
      <w:proofErr w:type="spellEnd"/>
      <w:r>
        <w:t xml:space="preserve"> (</w:t>
      </w:r>
      <w:proofErr w:type="spellStart"/>
      <w:r>
        <w:rPr>
          <w:rStyle w:val="VerbatimChar"/>
        </w:rPr>
        <w:t>Asselineau</w:t>
      </w:r>
      <w:proofErr w:type="spellEnd"/>
      <w:r>
        <w:t xml:space="preserve">) </w:t>
      </w:r>
      <w:commentRangeStart w:id="57"/>
      <w:r>
        <w:t>represented a minority of cast votes in 2017 in France</w:t>
      </w:r>
      <w:del w:id="58" w:author="marie" w:date="2022-03-26T14:59:00Z">
        <w:r w:rsidDel="007F266C">
          <w:delText xml:space="preserve"> (less than </w:delText>
        </w:r>
        <m:oMath>
          <m:r>
            <w:rPr>
              <w:rFonts w:ascii="Cambria Math" w:hAnsi="Cambria Math"/>
            </w:rPr>
            <m:t>1</m:t>
          </m:r>
          <m:r>
            <m:rPr>
              <m:sty m:val="p"/>
            </m:rPr>
            <w:rPr>
              <w:rFonts w:ascii="Cambria Math" w:hAnsi="Cambria Math"/>
            </w:rPr>
            <m:t>%</m:t>
          </m:r>
        </m:oMath>
        <w:r w:rsidDel="007F266C">
          <w:delText xml:space="preserve"> overall)</w:delText>
        </w:r>
      </w:del>
      <w:r>
        <w:t>. This candidate for instance proposed that France exits the European Union, leave the Euro zone and reinstall the Franc</w:t>
      </w:r>
      <w:ins w:id="59" w:author="marie" w:date="2022-04-07T15:29:00Z">
        <w:r w:rsidR="00A16A68">
          <w:t>e</w:t>
        </w:r>
      </w:ins>
      <w:r>
        <w:t xml:space="preserve"> currency; he was a proponent of </w:t>
      </w:r>
      <w:proofErr w:type="spellStart"/>
      <w:r>
        <w:t>hydroxychloroquin</w:t>
      </w:r>
      <w:proofErr w:type="spellEnd"/>
      <w:r>
        <w:t xml:space="preserve"> and </w:t>
      </w:r>
      <w:proofErr w:type="spellStart"/>
      <w:r>
        <w:t>ivermectin</w:t>
      </w:r>
      <w:proofErr w:type="spellEnd"/>
      <w:r>
        <w:t xml:space="preserve"> during the Covid-19 pandemic, and publicly expressed doubts about the available Covid-19 vaccines.</w:t>
      </w:r>
      <w:commentRangeEnd w:id="57"/>
      <w:r w:rsidR="00A16A68">
        <w:rPr>
          <w:rStyle w:val="Marquedannotation"/>
        </w:rPr>
        <w:commentReference w:id="57"/>
      </w:r>
    </w:p>
    <w:p w14:paraId="05CB47BD" w14:textId="77777777" w:rsidR="006D389D" w:rsidRDefault="00C24393">
      <w:pPr>
        <w:pStyle w:val="Corpsdetexte"/>
      </w:pPr>
      <w:proofErr w:type="gramStart"/>
      <w:r>
        <w:t>XXX GIVE NAMES OF NOT ASSOCIATED INDICATORS?</w:t>
      </w:r>
      <w:proofErr w:type="gramEnd"/>
    </w:p>
    <w:p w14:paraId="628BC299" w14:textId="77777777" w:rsidR="006D389D" w:rsidRDefault="00C24393">
      <w:pPr>
        <w:pStyle w:val="Corpsdetexte"/>
      </w:pPr>
      <w:proofErr w:type="gramStart"/>
      <w:r>
        <w:lastRenderedPageBreak/>
        <w:t>XXX GIVE VALUES IN A TABLE?</w:t>
      </w:r>
      <w:proofErr w:type="gramEnd"/>
    </w:p>
    <w:p w14:paraId="26B5567A" w14:textId="77777777" w:rsidR="006D389D" w:rsidRDefault="00C24393">
      <w:pPr>
        <w:pStyle w:val="CaptionedFigure"/>
      </w:pPr>
      <w:r>
        <w:rPr>
          <w:noProof/>
          <w:lang w:val="fr-FR" w:eastAsia="fr-FR"/>
        </w:rPr>
        <w:drawing>
          <wp:inline distT="0" distB="0" distL="0" distR="0" wp14:anchorId="3E108708" wp14:editId="1B190192">
            <wp:extent cx="5334000" cy="5334000"/>
            <wp:effectExtent l="0" t="0" r="0" b="0"/>
            <wp:docPr id="1" name="Picture" descr="Figure 1: Manhattan plots of the Odds ratios for each of the indicator of our dataset, by date. Left column: around the Sanitary Pass implementation; right column: around the Vaccine Pass implementation. The top odds ratios are labelled at each time point; the arrow next to the name indicates the direction of the effect. The gray rectangle corresponds to the 99% percentile of odds ratios in the permuted data; points falling in the rectangle are considered as non-significant."/>
            <wp:cNvGraphicFramePr/>
            <a:graphic xmlns:a="http://schemas.openxmlformats.org/drawingml/2006/main">
              <a:graphicData uri="http://schemas.openxmlformats.org/drawingml/2006/picture">
                <pic:pic xmlns:pic="http://schemas.openxmlformats.org/drawingml/2006/picture">
                  <pic:nvPicPr>
                    <pic:cNvPr id="0" name="Picture" descr="ms_files/figure-docx/figManhattan-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15C35992" w14:textId="77777777" w:rsidR="006D389D" w:rsidRDefault="00C24393">
      <w:pPr>
        <w:pStyle w:val="ImageCaption"/>
      </w:pPr>
      <w:r>
        <w:t>Figure 1: Manhattan plots of the Odds ratios for each of the indicator of our dataset, by date. Left column: around the Sanitary Pass implementation</w:t>
      </w:r>
      <w:proofErr w:type="gramStart"/>
      <w:r>
        <w:t>;</w:t>
      </w:r>
      <w:proofErr w:type="gramEnd"/>
      <w:r>
        <w:t xml:space="preserve"> right column: around the Vaccine Pass implementation. The top odds ratios are </w:t>
      </w:r>
      <w:proofErr w:type="spellStart"/>
      <w:r>
        <w:t>labelled</w:t>
      </w:r>
      <w:proofErr w:type="spellEnd"/>
      <w:r>
        <w:t xml:space="preserve"> at each time point; the arrow next to the name indicates the direction of the effect. The gray rectangle corresponds to the 99% percentile of odds ratios in the permuted data; points falling in the rectangle are considered as non-significant.</w:t>
      </w:r>
    </w:p>
    <w:p w14:paraId="024FE1F3" w14:textId="77777777" w:rsidR="006D389D" w:rsidRDefault="00C24393">
      <w:pPr>
        <w:pStyle w:val="Corpsdetexte"/>
      </w:pPr>
      <w:r>
        <w:t xml:space="preserve">Our odds ratio calculations were based on a crude version of each indicator, which were dichotomized into values above or below the median of each indicator. To better visualize the effects (or lack thereof) of the sanitary and vaccine passes on vaccination rates over time, we computed age-adjusted vaccination rates over time, by </w:t>
      </w:r>
      <w:proofErr w:type="spellStart"/>
      <w:r>
        <w:t>decile</w:t>
      </w:r>
      <w:proofErr w:type="spellEnd"/>
      <w:r>
        <w:t xml:space="preserve"> of three of the most associated indicators, treated as factors (see Figure 2). While the Sanitary Pass led to an overall increase in vaccination rates, the Vaccine Pass did not affect the trend of change in </w:t>
      </w:r>
      <w:r>
        <w:lastRenderedPageBreak/>
        <w:t xml:space="preserve">vaccination rates. Heterogeneities in vaccination rates persisted after both types of pass; vaccination rates appear neatly ordered by </w:t>
      </w:r>
      <w:proofErr w:type="spellStart"/>
      <w:r>
        <w:t>decile</w:t>
      </w:r>
      <w:proofErr w:type="spellEnd"/>
      <w:r>
        <w:t xml:space="preserve"> of each indicator.</w:t>
      </w:r>
    </w:p>
    <w:p w14:paraId="4D9BEBB0" w14:textId="77777777" w:rsidR="006D389D" w:rsidRDefault="00C24393">
      <w:pPr>
        <w:pStyle w:val="CaptionedFigure"/>
      </w:pPr>
      <w:r>
        <w:rPr>
          <w:noProof/>
          <w:lang w:val="fr-FR" w:eastAsia="fr-FR"/>
        </w:rPr>
        <w:lastRenderedPageBreak/>
        <w:drawing>
          <wp:inline distT="0" distB="0" distL="0" distR="0" wp14:anchorId="295DF257" wp14:editId="1426C535">
            <wp:extent cx="4876800" cy="9753600"/>
            <wp:effectExtent l="0" t="0" r="0" b="0"/>
            <wp:docPr id="2" name="Picture" descr="Figure 2: Age-adjusted vaccination rates among adults, over time, by decile of each indicator (presented by a color gradient). The dates of announcements and implementations of the sanitary and vaccine pass are indicated near the horizontal axes."/>
            <wp:cNvGraphicFramePr/>
            <a:graphic xmlns:a="http://schemas.openxmlformats.org/drawingml/2006/main">
              <a:graphicData uri="http://schemas.openxmlformats.org/drawingml/2006/picture">
                <pic:pic xmlns:pic="http://schemas.openxmlformats.org/drawingml/2006/picture">
                  <pic:nvPicPr>
                    <pic:cNvPr id="0" name="Picture" descr="ms_files/figure-docx/figOverTime-1.png"/>
                    <pic:cNvPicPr>
                      <a:picLocks noChangeAspect="1" noChangeArrowheads="1"/>
                    </pic:cNvPicPr>
                  </pic:nvPicPr>
                  <pic:blipFill>
                    <a:blip r:embed="rId10"/>
                    <a:stretch>
                      <a:fillRect/>
                    </a:stretch>
                  </pic:blipFill>
                  <pic:spPr bwMode="auto">
                    <a:xfrm>
                      <a:off x="0" y="0"/>
                      <a:ext cx="4876800" cy="9753600"/>
                    </a:xfrm>
                    <a:prstGeom prst="rect">
                      <a:avLst/>
                    </a:prstGeom>
                    <a:noFill/>
                    <a:ln w="9525">
                      <a:noFill/>
                      <a:headEnd/>
                      <a:tailEnd/>
                    </a:ln>
                  </pic:spPr>
                </pic:pic>
              </a:graphicData>
            </a:graphic>
          </wp:inline>
        </w:drawing>
      </w:r>
    </w:p>
    <w:p w14:paraId="71AD928F" w14:textId="77777777" w:rsidR="006D389D" w:rsidRDefault="00C24393">
      <w:pPr>
        <w:pStyle w:val="ImageCaption"/>
      </w:pPr>
      <w:r>
        <w:lastRenderedPageBreak/>
        <w:t xml:space="preserve">Figure 2: Age-adjusted vaccination rates among adults, over time, by </w:t>
      </w:r>
      <w:proofErr w:type="spellStart"/>
      <w:r>
        <w:t>decile</w:t>
      </w:r>
      <w:proofErr w:type="spellEnd"/>
      <w:r>
        <w:t xml:space="preserve"> of each indicator (presented by a color gradient). The dates of announcements and implementations of the sanitary and vaccine pass are indicated near the horizontal axes.</w:t>
      </w:r>
    </w:p>
    <w:p w14:paraId="2ADC5DB4" w14:textId="77777777" w:rsidR="006D389D" w:rsidRDefault="00C24393">
      <w:pPr>
        <w:pStyle w:val="Corpsdetexte"/>
      </w:pPr>
      <w:r>
        <w:t xml:space="preserve">Finally, historically under-vaccinated areas in France stand out as being less vaccinated against Covid-19, in particular the </w:t>
      </w:r>
      <w:proofErr w:type="gramStart"/>
      <w:r>
        <w:t>South-East</w:t>
      </w:r>
      <w:proofErr w:type="gramEnd"/>
      <w:r>
        <w:t xml:space="preserve"> region (see Figure </w:t>
      </w:r>
      <w:commentRangeStart w:id="60"/>
      <w:r>
        <w:t>3</w:t>
      </w:r>
      <w:commentRangeEnd w:id="60"/>
      <w:r w:rsidR="007F266C">
        <w:rPr>
          <w:rStyle w:val="Marquedannotation"/>
        </w:rPr>
        <w:commentReference w:id="60"/>
      </w:r>
      <w:r>
        <w:t>).</w:t>
      </w:r>
    </w:p>
    <w:p w14:paraId="63038FA4" w14:textId="77777777" w:rsidR="006D389D" w:rsidRDefault="00C24393">
      <w:pPr>
        <w:pStyle w:val="CaptionedFigure"/>
      </w:pPr>
      <w:r>
        <w:rPr>
          <w:noProof/>
          <w:lang w:val="fr-FR" w:eastAsia="fr-FR"/>
        </w:rPr>
        <w:drawing>
          <wp:inline distT="0" distB="0" distL="0" distR="0" wp14:anchorId="2E682E50" wp14:editId="6DC58568">
            <wp:extent cx="4876800" cy="6096000"/>
            <wp:effectExtent l="0" t="0" r="0" b="0"/>
            <wp:docPr id="3" name="Picture" descr="Figure 3: Adult vaccination rates by district"/>
            <wp:cNvGraphicFramePr/>
            <a:graphic xmlns:a="http://schemas.openxmlformats.org/drawingml/2006/main">
              <a:graphicData uri="http://schemas.openxmlformats.org/drawingml/2006/picture">
                <pic:pic xmlns:pic="http://schemas.openxmlformats.org/drawingml/2006/picture">
                  <pic:nvPicPr>
                    <pic:cNvPr id="0" name="Picture" descr="ms_files/figure-docx/figMap-1.png"/>
                    <pic:cNvPicPr>
                      <a:picLocks noChangeAspect="1" noChangeArrowheads="1"/>
                    </pic:cNvPicPr>
                  </pic:nvPicPr>
                  <pic:blipFill>
                    <a:blip r:embed="rId11"/>
                    <a:stretch>
                      <a:fillRect/>
                    </a:stretch>
                  </pic:blipFill>
                  <pic:spPr bwMode="auto">
                    <a:xfrm>
                      <a:off x="0" y="0"/>
                      <a:ext cx="4876800" cy="6096000"/>
                    </a:xfrm>
                    <a:prstGeom prst="rect">
                      <a:avLst/>
                    </a:prstGeom>
                    <a:noFill/>
                    <a:ln w="9525">
                      <a:noFill/>
                      <a:headEnd/>
                      <a:tailEnd/>
                    </a:ln>
                  </pic:spPr>
                </pic:pic>
              </a:graphicData>
            </a:graphic>
          </wp:inline>
        </w:drawing>
      </w:r>
    </w:p>
    <w:p w14:paraId="1AAA6AD6" w14:textId="77777777" w:rsidR="006D389D" w:rsidRDefault="00C24393">
      <w:pPr>
        <w:pStyle w:val="ImageCaption"/>
      </w:pPr>
      <w:r>
        <w:t>Figure 3: Adult vaccination rates by district</w:t>
      </w:r>
    </w:p>
    <w:p w14:paraId="16D14892" w14:textId="77777777" w:rsidR="006D389D" w:rsidRDefault="00C24393">
      <w:pPr>
        <w:pStyle w:val="Heading1"/>
      </w:pPr>
      <w:bookmarkStart w:id="61" w:name="discussion"/>
      <w:bookmarkEnd w:id="41"/>
      <w:r>
        <w:lastRenderedPageBreak/>
        <w:t>Discussion</w:t>
      </w:r>
    </w:p>
    <w:p w14:paraId="75D9BEAF" w14:textId="239A1DBA" w:rsidR="006D389D" w:rsidRDefault="00C24393">
      <w:pPr>
        <w:pStyle w:val="FirstParagraph"/>
      </w:pPr>
      <w:r>
        <w:t xml:space="preserve">Our </w:t>
      </w:r>
      <w:del w:id="62" w:author="marie" w:date="2022-04-07T15:32:00Z">
        <w:r w:rsidDel="00E71550">
          <w:delText>results</w:delText>
        </w:r>
      </w:del>
      <w:del w:id="63" w:author="marie" w:date="2022-04-07T15:31:00Z">
        <w:r w:rsidDel="00E71550">
          <w:delText xml:space="preserve">, </w:delText>
        </w:r>
      </w:del>
      <w:ins w:id="64" w:author="marie" w:date="2022-04-07T15:32:00Z">
        <w:r w:rsidR="00E71550">
          <w:t>survey is</w:t>
        </w:r>
      </w:ins>
      <w:ins w:id="65" w:author="marie" w:date="2022-04-07T15:31:00Z">
        <w:r w:rsidR="00E71550">
          <w:t xml:space="preserve"> the only one that </w:t>
        </w:r>
      </w:ins>
      <w:ins w:id="66" w:author="marie" w:date="2022-04-07T15:32:00Z">
        <w:r w:rsidR="00E71550">
          <w:t>investigates the impact of the French sanitary pass</w:t>
        </w:r>
      </w:ins>
      <w:ins w:id="67" w:author="marie" w:date="2022-04-07T15:31:00Z">
        <w:r w:rsidR="00E71550">
          <w:t xml:space="preserve"> </w:t>
        </w:r>
      </w:ins>
      <w:r>
        <w:t>based on exhaustive national datasets</w:t>
      </w:r>
      <w:del w:id="68" w:author="marie" w:date="2022-04-07T15:32:00Z">
        <w:r w:rsidDel="00E71550">
          <w:delText xml:space="preserve">, </w:delText>
        </w:r>
      </w:del>
      <w:ins w:id="69" w:author="marie" w:date="2022-04-07T15:32:00Z">
        <w:r w:rsidR="00E71550">
          <w:t xml:space="preserve">. Our results </w:t>
        </w:r>
      </w:ins>
      <w:r>
        <w:t>indicate that the French sanitary pass</w:t>
      </w:r>
      <w:del w:id="70" w:author="marie" w:date="2022-04-07T15:33:00Z">
        <w:r w:rsidDel="00E71550">
          <w:delText>,</w:delText>
        </w:r>
      </w:del>
      <w:r>
        <w:t xml:space="preserve"> and the later vaccine pass</w:t>
      </w:r>
      <w:del w:id="71" w:author="marie" w:date="2022-04-07T15:33:00Z">
        <w:r w:rsidDel="00E71550">
          <w:delText>,</w:delText>
        </w:r>
      </w:del>
      <w:r>
        <w:t xml:space="preserve"> did not solve Covid-19 vaccination heterogeneities, but instead crystallized them. Indicators most associated with vaccination rates were associated to poverty, immigration, and anti-establishment vote (or abstention). For instance, the odds for an adult to still be unvaccinated by the end of February 2021 are about </w:t>
      </w:r>
      <w:commentRangeStart w:id="72"/>
      <w:r>
        <w:t xml:space="preserve">1.4 times </w:t>
      </w:r>
      <w:commentRangeEnd w:id="72"/>
      <w:r w:rsidR="007F266C">
        <w:rPr>
          <w:rStyle w:val="Marquedannotation"/>
        </w:rPr>
        <w:commentReference w:id="72"/>
      </w:r>
      <w:r>
        <w:t>higher when living in the districts with higher than median value share of income coming from unemployment benefits, and when living in the districts with lower than median value.</w:t>
      </w:r>
    </w:p>
    <w:p w14:paraId="3D7541E0" w14:textId="4188BB07" w:rsidR="006D389D" w:rsidRDefault="00C24393">
      <w:pPr>
        <w:pStyle w:val="Corpsdetexte"/>
      </w:pPr>
      <w:r>
        <w:t>The indicators associated to vaccination rates can be interpreted in the light of the dimensions of vaccine hesitancy (Ward et al. 2022).</w:t>
      </w:r>
      <w:ins w:id="73" w:author="marie" w:date="2022-04-07T15:36:00Z">
        <w:r w:rsidR="00E71550">
          <w:t xml:space="preserve"> </w:t>
        </w:r>
      </w:ins>
      <w:del w:id="74" w:author="marie" w:date="2022-04-07T15:36:00Z">
        <w:r w:rsidDel="00E71550">
          <w:br/>
        </w:r>
      </w:del>
      <w:r>
        <w:t>A first reason for vaccine hesitancy is complacency: not fully perceiving the benefit of vaccination or the risks of severe disease. While in this case a sanitary or vaccine pass may convince complacent individuals to get vaccinated, it is less efficient if the associated constrain is low. As the French domestic pass was associated to pay-for activities (restaurants, tourism), its persuading effect could be limited among poorer populations, which may explain the association of lower vaccination rate with poverty in the data that we analyzed.</w:t>
      </w:r>
      <w:r>
        <w:br/>
        <w:t xml:space="preserve">A second reason for vaccine hesitancy is confidence, i.e. trust in the vaccine, in the health care system, and more generally in the government (Ward et al. 2022; </w:t>
      </w:r>
      <w:proofErr w:type="spellStart"/>
      <w:r>
        <w:t>Lindholt</w:t>
      </w:r>
      <w:proofErr w:type="spellEnd"/>
      <w:r>
        <w:t xml:space="preserve"> et al. 2021). A survey conducted in July 2021 in France confirmed that trust in the government and trust in scientists were associated to higher odds to be vaccinated (</w:t>
      </w:r>
      <w:proofErr w:type="spellStart"/>
      <w:r>
        <w:t>Bajos</w:t>
      </w:r>
      <w:proofErr w:type="spellEnd"/>
      <w:r>
        <w:t xml:space="preserve"> et al. 2022). Votes for </w:t>
      </w:r>
      <w:proofErr w:type="spellStart"/>
      <w:r>
        <w:t>Mr</w:t>
      </w:r>
      <w:proofErr w:type="spellEnd"/>
      <w:r>
        <w:t xml:space="preserve"> </w:t>
      </w:r>
      <w:proofErr w:type="spellStart"/>
      <w:r>
        <w:t>Asselineau</w:t>
      </w:r>
      <w:proofErr w:type="spellEnd"/>
      <w:r>
        <w:t xml:space="preserve"> can be interpreted as mistrust in the government (or more generally, against the establishment), and the association with lower vaccination rates can be interpreted as a lack of confidence. Among political indicators, the second strongest association is with abstention rates (higher abstention rates being associated to lower vaccination rates), again signaling higher distrust for institutions (Ward et al. 2020). Likewise, the lower vaccinations rates in the South-East of France can be interpreted as mistrust of the central government in Paris.</w:t>
      </w:r>
      <w:r>
        <w:br/>
        <w:t>Finally, a third reason for vaccine hesitancy is convenience</w:t>
      </w:r>
      <w:proofErr w:type="gramStart"/>
      <w:r>
        <w:t>, that is availability and accessibility of the vaccines</w:t>
      </w:r>
      <w:proofErr w:type="gramEnd"/>
      <w:r>
        <w:t xml:space="preserve"> (Ward et al. 2022). During the first half of 2021, vaccination rate in France was mostly constrained by dose availability. Vaccination slots were to be booked online, and there was no general system for sending individual invitations to get vaccinated. These accessibility issues may explain the association we find between lower vaccination rates and living in a district with a high proportion of immigrants, which may for instance reveal language </w:t>
      </w:r>
      <w:commentRangeStart w:id="75"/>
      <w:r>
        <w:t>barriers</w:t>
      </w:r>
      <w:commentRangeEnd w:id="75"/>
      <w:r w:rsidR="00E71550">
        <w:rPr>
          <w:rStyle w:val="Marquedannotation"/>
        </w:rPr>
        <w:commentReference w:id="75"/>
      </w:r>
      <w:r>
        <w:t>.</w:t>
      </w:r>
    </w:p>
    <w:p w14:paraId="566D036B" w14:textId="0DBEAAE4" w:rsidR="006D389D" w:rsidRDefault="00C24393">
      <w:pPr>
        <w:pStyle w:val="Corpsdetexte"/>
      </w:pPr>
      <w:r>
        <w:t xml:space="preserve">Although presented in our study independently, the different indicators are </w:t>
      </w:r>
      <w:commentRangeStart w:id="76"/>
      <w:r>
        <w:t>linked</w:t>
      </w:r>
      <w:commentRangeEnd w:id="76"/>
      <w:r w:rsidR="00E71550">
        <w:rPr>
          <w:rStyle w:val="Marquedannotation"/>
        </w:rPr>
        <w:commentReference w:id="76"/>
      </w:r>
      <w:r>
        <w:t xml:space="preserve">, and their combinations affect vaccination rates. For instance, the effect of mistrust in the government on vaccination refusal was shown to be even stronger </w:t>
      </w:r>
      <w:del w:id="77" w:author="marie" w:date="2022-04-07T15:39:00Z">
        <w:r w:rsidDel="00E71550">
          <w:delText xml:space="preserve">in </w:delText>
        </w:r>
      </w:del>
      <w:ins w:id="78" w:author="marie" w:date="2022-04-07T15:39:00Z">
        <w:r w:rsidR="00E71550">
          <w:t xml:space="preserve">among </w:t>
        </w:r>
      </w:ins>
      <w:del w:id="79" w:author="marie" w:date="2022-04-07T15:39:00Z">
        <w:r w:rsidDel="00E71550">
          <w:delText xml:space="preserve">poorer </w:delText>
        </w:r>
      </w:del>
      <w:r>
        <w:t>individuals</w:t>
      </w:r>
      <w:ins w:id="80" w:author="marie" w:date="2022-04-07T15:39:00Z">
        <w:r w:rsidR="00E71550">
          <w:t xml:space="preserve"> from lower social classes</w:t>
        </w:r>
      </w:ins>
      <w:r>
        <w:t xml:space="preserve"> than in </w:t>
      </w:r>
      <w:del w:id="81" w:author="marie" w:date="2022-04-07T15:39:00Z">
        <w:r w:rsidDel="00E71550">
          <w:delText>richer points</w:delText>
        </w:r>
      </w:del>
      <w:ins w:id="82" w:author="marie" w:date="2022-04-07T15:39:00Z">
        <w:r w:rsidR="00E71550">
          <w:t>higher social classes</w:t>
        </w:r>
      </w:ins>
      <w:r>
        <w:t xml:space="preserve"> </w:t>
      </w:r>
      <w:del w:id="83" w:author="marie" w:date="2022-04-07T15:39:00Z">
        <w:r w:rsidDel="00E71550">
          <w:delText xml:space="preserve">in a survey conducted in July 2021 in France </w:delText>
        </w:r>
      </w:del>
      <w:r>
        <w:t>(</w:t>
      </w:r>
      <w:proofErr w:type="spellStart"/>
      <w:r>
        <w:t>Bajos</w:t>
      </w:r>
      <w:proofErr w:type="spellEnd"/>
      <w:r>
        <w:t xml:space="preserve"> et al. 2022).</w:t>
      </w:r>
    </w:p>
    <w:p w14:paraId="2F28FFEE" w14:textId="77777777" w:rsidR="006D389D" w:rsidRDefault="00C24393">
      <w:pPr>
        <w:pStyle w:val="Corpsdetexte"/>
      </w:pPr>
      <w:r>
        <w:t xml:space="preserve">Relative position of the district of residency along a </w:t>
      </w:r>
      <w:proofErr w:type="gramStart"/>
      <w:r>
        <w:t>North-West</w:t>
      </w:r>
      <w:proofErr w:type="gramEnd"/>
      <w:r>
        <w:t xml:space="preserve">–South-East gradient is also associated with vaccination probability, the South-East being less vaccinated. </w:t>
      </w:r>
      <w:proofErr w:type="gramStart"/>
      <w:r>
        <w:t>This geographic feature, already documented for other kinds of vaccination (</w:t>
      </w:r>
      <w:proofErr w:type="spellStart"/>
      <w:r>
        <w:t>Guimier</w:t>
      </w:r>
      <w:proofErr w:type="spellEnd"/>
      <w:r>
        <w:t xml:space="preserve"> 2021), have</w:t>
      </w:r>
      <w:proofErr w:type="gramEnd"/>
      <w:r>
        <w:t xml:space="preserve"> been shown to be the consequence of multiple determinants with a common </w:t>
      </w:r>
      <w:r>
        <w:lastRenderedPageBreak/>
        <w:t xml:space="preserve">consequence: a local climate of mistrust for the central Parisian power. Politically, anti-system votes (from the right as well as from the left) are traditionally concentrated in the South-East of France. Medically, General Practitioners (GPs) based in the </w:t>
      </w:r>
      <w:proofErr w:type="gramStart"/>
      <w:r>
        <w:t>South-East</w:t>
      </w:r>
      <w:proofErr w:type="gramEnd"/>
      <w:r>
        <w:t xml:space="preserve">, and to a lesser extent those in the South-West, have been shown to tend to have a more negative opinion of vaccination than their colleagues practicing in the northern part of France (Gautier, </w:t>
      </w:r>
      <w:proofErr w:type="spellStart"/>
      <w:r>
        <w:t>Jestin</w:t>
      </w:r>
      <w:proofErr w:type="spellEnd"/>
      <w:r>
        <w:t>, and Beck 2013). This greater skepticism influences GP practices and attitudes, resulting in a lesser degree of compliance with vaccination schedules than GPs in the northern half of France (</w:t>
      </w:r>
      <w:proofErr w:type="spellStart"/>
      <w:r>
        <w:t>Collange</w:t>
      </w:r>
      <w:proofErr w:type="spellEnd"/>
      <w:r>
        <w:t xml:space="preserve"> et al. 2015). Physical distance to the central government and institutions, based in Paris, coupled with a sense of belonging to a local community with a strong cultural identity, as is the case for example in the Marseille metropolis or in the </w:t>
      </w:r>
      <w:proofErr w:type="spellStart"/>
      <w:r>
        <w:t>Cévennes</w:t>
      </w:r>
      <w:proofErr w:type="spellEnd"/>
      <w:r>
        <w:t>, play a role in indifference or mistrust towards institutions perceived as distant authorities (</w:t>
      </w:r>
      <w:proofErr w:type="spellStart"/>
      <w:r>
        <w:t>Guimier</w:t>
      </w:r>
      <w:proofErr w:type="spellEnd"/>
      <w:r>
        <w:t xml:space="preserve"> 2021). </w:t>
      </w:r>
      <w:commentRangeStart w:id="84"/>
      <w:r>
        <w:t xml:space="preserve">Finally, in and around the Marseille metropolis, the image of a rebellious territory was reinforced since the first months of the epidemic in France through the </w:t>
      </w:r>
      <w:proofErr w:type="spellStart"/>
      <w:r>
        <w:t>hypermediatized</w:t>
      </w:r>
      <w:proofErr w:type="spellEnd"/>
      <w:r>
        <w:t xml:space="preserve"> </w:t>
      </w:r>
      <w:proofErr w:type="spellStart"/>
      <w:r>
        <w:t>Pr</w:t>
      </w:r>
      <w:proofErr w:type="spellEnd"/>
      <w:r>
        <w:t xml:space="preserve"> Didier </w:t>
      </w:r>
      <w:proofErr w:type="spellStart"/>
      <w:r>
        <w:t>Raoult</w:t>
      </w:r>
      <w:proofErr w:type="spellEnd"/>
      <w:r>
        <w:t xml:space="preserve">. Based in Marseille, he was a promoter of a controversial treatment against Covid-19 based on </w:t>
      </w:r>
      <w:proofErr w:type="spellStart"/>
      <w:r>
        <w:t>hydroxychloroquine</w:t>
      </w:r>
      <w:proofErr w:type="spellEnd"/>
      <w:r>
        <w:t xml:space="preserve"> and azithromycin, and later held ambiguous positions regarding Covid-19 vaccination. He has become a local icon, thanks to his anti-system positions, and against the hostility of most of the medical world towards his work. All in all, around the city of Marseille, and more broadly in South-Eastern France, the climate of suspicion against Parisian institutions, which had long been rooted in the area, hardened during the Covid-19 crisis, and was associated with distrust of Covid-19 vaccines</w:t>
      </w:r>
      <w:commentRangeEnd w:id="84"/>
      <w:r w:rsidR="00AD55F1">
        <w:rPr>
          <w:rStyle w:val="Marquedannotation"/>
        </w:rPr>
        <w:commentReference w:id="84"/>
      </w:r>
      <w:r>
        <w:t>.</w:t>
      </w:r>
    </w:p>
    <w:p w14:paraId="52EF220E" w14:textId="77777777" w:rsidR="006D389D" w:rsidRDefault="00C24393">
      <w:pPr>
        <w:pStyle w:val="Corpsdetexte"/>
      </w:pPr>
      <w:r>
        <w:t xml:space="preserve">In this study, we used a data-driven approach, i.e. we did not focus on indicators that we </w:t>
      </w:r>
      <w:r>
        <w:rPr>
          <w:i/>
          <w:iCs/>
        </w:rPr>
        <w:t>a priori</w:t>
      </w:r>
      <w:r>
        <w:t xml:space="preserve"> thought to be associated with vaccination rate. While our vaccination data are at the individual level, the socio-economic, political and geographic indicators are at the district level, and must therefore be interpreted as such (e.g., we cannot not show that receiving unemployment benefits is associated with lower vaccination probability, but we find an association with lower vaccination probability and the fact of living in a district where a large share of income comes from unemployment benefits). Our data cover mainland France, 64.5 million individuals, and are real-world data: we consider realized vaccination rates and not intentions to be vaccinated. In addition, since our data are based on record of the national health insurance service, vaccination rates do not come from self-reported, and there is in theory no reporting bias.</w:t>
      </w:r>
    </w:p>
    <w:p w14:paraId="3AFA4FB3" w14:textId="630AD602" w:rsidR="006D389D" w:rsidRDefault="00C24393">
      <w:pPr>
        <w:pStyle w:val="Corpsdetexte"/>
      </w:pPr>
      <w:r>
        <w:t xml:space="preserve">Although we interpreted our results through the lens of a classification of reasons for vaccine hesitancy, </w:t>
      </w:r>
      <w:ins w:id="85" w:author="marie" w:date="2022-04-07T16:16:00Z">
        <w:r w:rsidR="003A5EDD">
          <w:t xml:space="preserve">one of </w:t>
        </w:r>
      </w:ins>
      <w:ins w:id="86" w:author="marie" w:date="2022-04-07T15:54:00Z">
        <w:r w:rsidR="003A5EDD">
          <w:t xml:space="preserve">the </w:t>
        </w:r>
      </w:ins>
      <w:ins w:id="87" w:author="marie" w:date="2022-04-07T16:16:00Z">
        <w:r w:rsidR="003A5EDD">
          <w:t xml:space="preserve">major </w:t>
        </w:r>
      </w:ins>
      <w:ins w:id="88" w:author="marie" w:date="2022-04-07T15:54:00Z">
        <w:r w:rsidR="003A5EDD">
          <w:t>streng</w:t>
        </w:r>
        <w:r w:rsidR="004B2F48">
          <w:t xml:space="preserve">th of </w:t>
        </w:r>
      </w:ins>
      <w:r>
        <w:t>our data only concern realized vaccination rates, and not the associated intentions. According to a survey conducted in the Fall 2021, the introduction of the sanitary pass led to an increase in the share of individuals reporting being “angry they had to be vaccinated” (Ward et al. 2022). Conversely, we cannot tell why individuals who are still not vaccinated in February 2022 are so – e.g., whether it is hesitancy, refusal, or accessibility issues. Given the implementation of the vaccination campaign in France, namely the absence of individual invitations to get vaccinated, the reliance on private online booking systems, it is still possible that, in spite of some local outreach efforts, vaccine accessibility remains an issue, and may explain at least part of the association of lower vaccination rates with poverty.</w:t>
      </w:r>
    </w:p>
    <w:p w14:paraId="2FD04CFC" w14:textId="4806E977" w:rsidR="006D389D" w:rsidRDefault="00C24393">
      <w:pPr>
        <w:pStyle w:val="Corpsdetexte"/>
      </w:pPr>
      <w:r>
        <w:lastRenderedPageBreak/>
        <w:t xml:space="preserve">By emphasizing a differentiated use of COVID-19 vaccination according to a socio-economic gradient, our study confirms the strong impact of social inequalities on COVID-19. </w:t>
      </w:r>
      <w:del w:id="89" w:author="marie" w:date="2022-04-07T16:17:00Z">
        <w:r w:rsidDel="003A5EDD">
          <w:delText xml:space="preserve">The </w:delText>
        </w:r>
      </w:del>
      <w:proofErr w:type="spellStart"/>
      <w:ins w:id="90" w:author="marie" w:date="2022-04-07T16:17:00Z">
        <w:r w:rsidR="003A5EDD">
          <w:t>Prvious</w:t>
        </w:r>
        <w:proofErr w:type="spellEnd"/>
        <w:r w:rsidR="003A5EDD">
          <w:t xml:space="preserve"> research showed that the</w:t>
        </w:r>
        <w:r w:rsidR="003A5EDD">
          <w:t xml:space="preserve"> </w:t>
        </w:r>
      </w:ins>
      <w:r>
        <w:t xml:space="preserve">most deprived areas </w:t>
      </w:r>
      <w:proofErr w:type="gramStart"/>
      <w:r>
        <w:t>have already been shown to have been disproportionately infected and</w:t>
      </w:r>
      <w:proofErr w:type="gramEnd"/>
      <w:r>
        <w:t xml:space="preserve"> hospitalized during the pandemic (</w:t>
      </w:r>
      <w:proofErr w:type="spellStart"/>
      <w:r>
        <w:t>Jannot</w:t>
      </w:r>
      <w:proofErr w:type="spellEnd"/>
      <w:r>
        <w:t xml:space="preserve"> et al. 2021; </w:t>
      </w:r>
      <w:proofErr w:type="spellStart"/>
      <w:r>
        <w:t>Bajos</w:t>
      </w:r>
      <w:proofErr w:type="spellEnd"/>
      <w:r>
        <w:t xml:space="preserve"> et al. 2021). We show that poorer districts are also the least vaccinated and, hence, the most still at risk, despite the widely celebrated domestic sanitary pass. </w:t>
      </w:r>
      <w:del w:id="91" w:author="marie" w:date="2022-04-07T16:17:00Z">
        <w:r w:rsidDel="003A5EDD">
          <w:delText xml:space="preserve">There </w:delText>
        </w:r>
      </w:del>
      <w:ins w:id="92" w:author="marie" w:date="2022-04-07T16:17:00Z">
        <w:r w:rsidR="003A5EDD">
          <w:t>Indeed, t</w:t>
        </w:r>
        <w:bookmarkStart w:id="93" w:name="_GoBack"/>
        <w:bookmarkEnd w:id="93"/>
        <w:r w:rsidR="003A5EDD">
          <w:t xml:space="preserve">here </w:t>
        </w:r>
      </w:ins>
      <w:r>
        <w:t>is an urgent need to define new vaccination policies that truly address social inequities.</w:t>
      </w:r>
    </w:p>
    <w:p w14:paraId="652639E9" w14:textId="77777777" w:rsidR="006D389D" w:rsidRDefault="00C24393">
      <w:pPr>
        <w:pStyle w:val="Corpsdetexte"/>
      </w:pPr>
      <w:r>
        <w:t>AUTRES POINTS DE DISCUSSION POSSIBLES: distrust with promises of return to normal life (Summer 2021); changing conditions (inclusion of booster dose)</w:t>
      </w:r>
    </w:p>
    <w:p w14:paraId="06887BBC" w14:textId="77777777" w:rsidR="006D389D" w:rsidRDefault="00C24393">
      <w:pPr>
        <w:pStyle w:val="Compact"/>
        <w:numPr>
          <w:ilvl w:val="0"/>
          <w:numId w:val="2"/>
        </w:numPr>
      </w:pPr>
      <w:r>
        <w:t>DEPOLITICIZE (</w:t>
      </w:r>
      <w:proofErr w:type="spellStart"/>
      <w:r>
        <w:t>Bajos</w:t>
      </w:r>
      <w:proofErr w:type="spellEnd"/>
      <w:r>
        <w:t>/Ward)</w:t>
      </w:r>
    </w:p>
    <w:p w14:paraId="3CFF97D7" w14:textId="77777777" w:rsidR="006D389D" w:rsidRDefault="00C24393">
      <w:pPr>
        <w:pStyle w:val="Bibliographie"/>
      </w:pPr>
      <w:bookmarkStart w:id="94" w:name="ref-bajosWhenLockdownPolicies2021"/>
      <w:bookmarkStart w:id="95" w:name="refs"/>
      <w:proofErr w:type="spellStart"/>
      <w:r>
        <w:t>Bajos</w:t>
      </w:r>
      <w:proofErr w:type="spellEnd"/>
      <w:r>
        <w:t xml:space="preserve">, Nathalie, Florence </w:t>
      </w:r>
      <w:proofErr w:type="spellStart"/>
      <w:r>
        <w:t>Jusot</w:t>
      </w:r>
      <w:proofErr w:type="spellEnd"/>
      <w:r>
        <w:t xml:space="preserve">, </w:t>
      </w:r>
      <w:proofErr w:type="spellStart"/>
      <w:r>
        <w:t>Ariane</w:t>
      </w:r>
      <w:proofErr w:type="spellEnd"/>
      <w:r>
        <w:t xml:space="preserve"> </w:t>
      </w:r>
      <w:proofErr w:type="spellStart"/>
      <w:r>
        <w:t>Pailhé</w:t>
      </w:r>
      <w:proofErr w:type="spellEnd"/>
      <w:r>
        <w:t xml:space="preserve">, Alexis Spire, Claude Martin, Laurence Meyer, Nathalie </w:t>
      </w:r>
      <w:proofErr w:type="spellStart"/>
      <w:r>
        <w:t>Lydié</w:t>
      </w:r>
      <w:proofErr w:type="spellEnd"/>
      <w:r>
        <w:t xml:space="preserve">, et al. 2021. “When Lockdown Policies Amplify Social Inequalities in COVID-19 Infections: Evidence from a Cross-Sectional Population-Based Survey in France.” </w:t>
      </w:r>
      <w:r>
        <w:rPr>
          <w:i/>
          <w:iCs/>
        </w:rPr>
        <w:t>BMC Public Health</w:t>
      </w:r>
      <w:r>
        <w:t xml:space="preserve"> 21 (1): 705. </w:t>
      </w:r>
      <w:hyperlink r:id="rId12">
        <w:r>
          <w:rPr>
            <w:rStyle w:val="Lienhypertexte"/>
          </w:rPr>
          <w:t>https://doi.org/10.1186/s12889-021-10521-5</w:t>
        </w:r>
      </w:hyperlink>
      <w:r>
        <w:t>.</w:t>
      </w:r>
    </w:p>
    <w:p w14:paraId="3470E3F4" w14:textId="77777777" w:rsidR="006D389D" w:rsidRDefault="00C24393">
      <w:pPr>
        <w:pStyle w:val="Bibliographie"/>
      </w:pPr>
      <w:bookmarkStart w:id="96" w:name="ref-bajosWhenMistrustGovernment2022"/>
      <w:bookmarkEnd w:id="94"/>
      <w:proofErr w:type="spellStart"/>
      <w:r>
        <w:t>Bajos</w:t>
      </w:r>
      <w:proofErr w:type="spellEnd"/>
      <w:r>
        <w:t xml:space="preserve">, Nathalie, Alexis Spire, Lena </w:t>
      </w:r>
      <w:proofErr w:type="spellStart"/>
      <w:r>
        <w:t>Silberzan</w:t>
      </w:r>
      <w:proofErr w:type="spellEnd"/>
      <w:r>
        <w:t xml:space="preserve">, Antoine </w:t>
      </w:r>
      <w:proofErr w:type="spellStart"/>
      <w:r>
        <w:t>Sireyjol</w:t>
      </w:r>
      <w:proofErr w:type="spellEnd"/>
      <w:r>
        <w:t xml:space="preserve">, Florence </w:t>
      </w:r>
      <w:proofErr w:type="spellStart"/>
      <w:r>
        <w:t>Jusot</w:t>
      </w:r>
      <w:proofErr w:type="spellEnd"/>
      <w:r>
        <w:t xml:space="preserve">, Laurence Meyer, </w:t>
      </w:r>
      <w:proofErr w:type="spellStart"/>
      <w:r>
        <w:t>Jeanna</w:t>
      </w:r>
      <w:proofErr w:type="spellEnd"/>
      <w:r>
        <w:t xml:space="preserve">-Eve Franck, and </w:t>
      </w:r>
      <w:proofErr w:type="spellStart"/>
      <w:r>
        <w:t>Josiane</w:t>
      </w:r>
      <w:proofErr w:type="spellEnd"/>
      <w:r>
        <w:t xml:space="preserve"> </w:t>
      </w:r>
      <w:proofErr w:type="spellStart"/>
      <w:r>
        <w:t>Warszawski</w:t>
      </w:r>
      <w:proofErr w:type="spellEnd"/>
      <w:r>
        <w:t xml:space="preserve">. 2022. “When Mistrust in the Government and Scientists Reinforce Social Inequalities in Vaccination Against Covid-19.” Preprint. </w:t>
      </w:r>
      <w:proofErr w:type="gramStart"/>
      <w:r>
        <w:t>Public and Global Health.</w:t>
      </w:r>
      <w:proofErr w:type="gramEnd"/>
      <w:r>
        <w:t xml:space="preserve"> </w:t>
      </w:r>
      <w:hyperlink r:id="rId13">
        <w:r>
          <w:rPr>
            <w:rStyle w:val="Lienhypertexte"/>
          </w:rPr>
          <w:t>https://doi.org/10.1101/2022.02.23.22271397</w:t>
        </w:r>
      </w:hyperlink>
      <w:r>
        <w:t>.</w:t>
      </w:r>
    </w:p>
    <w:p w14:paraId="69E5E11A" w14:textId="77777777" w:rsidR="006D389D" w:rsidRDefault="00C24393">
      <w:pPr>
        <w:pStyle w:val="Bibliographie"/>
      </w:pPr>
      <w:bookmarkStart w:id="97" w:name="X0327a42560ff17c3e8288537bc9d0ba3037970d"/>
      <w:bookmarkEnd w:id="96"/>
      <w:proofErr w:type="spellStart"/>
      <w:r>
        <w:t>Caspi</w:t>
      </w:r>
      <w:proofErr w:type="spellEnd"/>
      <w:r>
        <w:t xml:space="preserve">, Gil, </w:t>
      </w:r>
      <w:proofErr w:type="spellStart"/>
      <w:r>
        <w:t>Avshalom</w:t>
      </w:r>
      <w:proofErr w:type="spellEnd"/>
      <w:r>
        <w:t xml:space="preserve"> Dayan, Yael </w:t>
      </w:r>
      <w:proofErr w:type="spellStart"/>
      <w:r>
        <w:t>Eshal</w:t>
      </w:r>
      <w:proofErr w:type="spellEnd"/>
      <w:r>
        <w:t xml:space="preserve">, </w:t>
      </w:r>
      <w:proofErr w:type="spellStart"/>
      <w:r>
        <w:t>Sigal</w:t>
      </w:r>
      <w:proofErr w:type="spellEnd"/>
      <w:r>
        <w:t xml:space="preserve"> </w:t>
      </w:r>
      <w:proofErr w:type="spellStart"/>
      <w:r>
        <w:t>Liverant-Taub</w:t>
      </w:r>
      <w:proofErr w:type="spellEnd"/>
      <w:r>
        <w:t xml:space="preserve">, </w:t>
      </w:r>
      <w:proofErr w:type="spellStart"/>
      <w:r>
        <w:t>Gilad</w:t>
      </w:r>
      <w:proofErr w:type="spellEnd"/>
      <w:r>
        <w:t xml:space="preserve"> Twig, Uri </w:t>
      </w:r>
      <w:proofErr w:type="spellStart"/>
      <w:r>
        <w:t>Shalit</w:t>
      </w:r>
      <w:proofErr w:type="spellEnd"/>
      <w:r>
        <w:t xml:space="preserve">, </w:t>
      </w:r>
      <w:proofErr w:type="spellStart"/>
      <w:r>
        <w:t>Yair</w:t>
      </w:r>
      <w:proofErr w:type="spellEnd"/>
      <w:r>
        <w:t xml:space="preserve"> Lewis, </w:t>
      </w:r>
      <w:proofErr w:type="spellStart"/>
      <w:r>
        <w:t>Avi</w:t>
      </w:r>
      <w:proofErr w:type="spellEnd"/>
      <w:r>
        <w:t xml:space="preserve"> </w:t>
      </w:r>
      <w:proofErr w:type="spellStart"/>
      <w:r>
        <w:t>Shina</w:t>
      </w:r>
      <w:proofErr w:type="spellEnd"/>
      <w:r>
        <w:t xml:space="preserve">, and Oren </w:t>
      </w:r>
      <w:proofErr w:type="spellStart"/>
      <w:r>
        <w:t>Caspi</w:t>
      </w:r>
      <w:proofErr w:type="spellEnd"/>
      <w:r>
        <w:t xml:space="preserve">. 2021. “Socioeconomic Disparities and COVID-19 Vaccination Acceptance: A Nationwide Ecologic Study.” </w:t>
      </w:r>
      <w:r>
        <w:rPr>
          <w:i/>
          <w:iCs/>
        </w:rPr>
        <w:t>Clinical Microbiology and Infection</w:t>
      </w:r>
      <w:r>
        <w:t xml:space="preserve">, June, S1198743X21002779. </w:t>
      </w:r>
      <w:hyperlink r:id="rId14">
        <w:r>
          <w:rPr>
            <w:rStyle w:val="Lienhypertexte"/>
          </w:rPr>
          <w:t>https://doi.org/10.1016/j.cmi.2021.05.030</w:t>
        </w:r>
      </w:hyperlink>
      <w:r>
        <w:t>.</w:t>
      </w:r>
    </w:p>
    <w:p w14:paraId="32F99E01" w14:textId="77777777" w:rsidR="006D389D" w:rsidRDefault="00C24393">
      <w:pPr>
        <w:pStyle w:val="Bibliographie"/>
      </w:pPr>
      <w:bookmarkStart w:id="98" w:name="ref-Collange2015"/>
      <w:bookmarkEnd w:id="97"/>
      <w:proofErr w:type="spellStart"/>
      <w:r>
        <w:t>Collange</w:t>
      </w:r>
      <w:proofErr w:type="spellEnd"/>
      <w:r>
        <w:t xml:space="preserve">, Fanny, Lisa </w:t>
      </w:r>
      <w:proofErr w:type="spellStart"/>
      <w:r>
        <w:t>Fressard</w:t>
      </w:r>
      <w:proofErr w:type="spellEnd"/>
      <w:r>
        <w:t xml:space="preserve">, Pierre Verger, Fanny </w:t>
      </w:r>
      <w:proofErr w:type="spellStart"/>
      <w:r>
        <w:t>Josancy</w:t>
      </w:r>
      <w:proofErr w:type="spellEnd"/>
      <w:r>
        <w:t xml:space="preserve">, </w:t>
      </w:r>
      <w:proofErr w:type="spellStart"/>
      <w:r>
        <w:t>Rémy</w:t>
      </w:r>
      <w:proofErr w:type="spellEnd"/>
      <w:r>
        <w:t xml:space="preserve"> </w:t>
      </w:r>
      <w:proofErr w:type="spellStart"/>
      <w:r>
        <w:t>Sebbah</w:t>
      </w:r>
      <w:proofErr w:type="spellEnd"/>
      <w:r>
        <w:t xml:space="preserve">, Arnaud Gautier, Christine </w:t>
      </w:r>
      <w:proofErr w:type="spellStart"/>
      <w:r>
        <w:t>Jestin</w:t>
      </w:r>
      <w:proofErr w:type="spellEnd"/>
      <w:r>
        <w:t>, et al. 2015. “</w:t>
      </w:r>
      <w:proofErr w:type="gramStart"/>
      <w:r>
        <w:t>Vaccinations :</w:t>
      </w:r>
      <w:proofErr w:type="gramEnd"/>
      <w:r>
        <w:t xml:space="preserve"> Attitudes Et </w:t>
      </w:r>
      <w:proofErr w:type="spellStart"/>
      <w:r>
        <w:t>Pratiques</w:t>
      </w:r>
      <w:proofErr w:type="spellEnd"/>
      <w:r>
        <w:t xml:space="preserve"> Des </w:t>
      </w:r>
      <w:proofErr w:type="spellStart"/>
      <w:r>
        <w:t>Médecins</w:t>
      </w:r>
      <w:proofErr w:type="spellEnd"/>
      <w:r>
        <w:t xml:space="preserve"> </w:t>
      </w:r>
      <w:proofErr w:type="spellStart"/>
      <w:r>
        <w:t>Généralistes</w:t>
      </w:r>
      <w:proofErr w:type="spellEnd"/>
      <w:r>
        <w:t xml:space="preserve">.” 910. Direction de la </w:t>
      </w:r>
      <w:proofErr w:type="spellStart"/>
      <w:r>
        <w:t>recherche</w:t>
      </w:r>
      <w:proofErr w:type="spellEnd"/>
      <w:r>
        <w:t xml:space="preserve">, des </w:t>
      </w:r>
      <w:proofErr w:type="spellStart"/>
      <w:r>
        <w:t>études</w:t>
      </w:r>
      <w:proofErr w:type="spellEnd"/>
      <w:r>
        <w:t xml:space="preserve">, de </w:t>
      </w:r>
      <w:proofErr w:type="spellStart"/>
      <w:r>
        <w:t>l’évaluation</w:t>
      </w:r>
      <w:proofErr w:type="spellEnd"/>
      <w:r>
        <w:t xml:space="preserve"> </w:t>
      </w:r>
      <w:proofErr w:type="gramStart"/>
      <w:r>
        <w:t>et</w:t>
      </w:r>
      <w:proofErr w:type="gramEnd"/>
      <w:r>
        <w:t xml:space="preserve"> des </w:t>
      </w:r>
      <w:proofErr w:type="spellStart"/>
      <w:r>
        <w:t>statistiques</w:t>
      </w:r>
      <w:proofErr w:type="spellEnd"/>
      <w:r>
        <w:t>.</w:t>
      </w:r>
    </w:p>
    <w:p w14:paraId="2D2F53FF" w14:textId="77777777" w:rsidR="006D389D" w:rsidRDefault="00C24393">
      <w:pPr>
        <w:pStyle w:val="Bibliographie"/>
      </w:pPr>
      <w:bookmarkStart w:id="99" w:name="Xbc2a253724a6bd8a10afbed219e995c9b37a902"/>
      <w:bookmarkEnd w:id="98"/>
      <w:r>
        <w:t xml:space="preserve">European Commission. Directorate General for Health and Food Safety. 2018. </w:t>
      </w:r>
      <w:r>
        <w:rPr>
          <w:i/>
          <w:iCs/>
        </w:rPr>
        <w:t>State of Vaccine Confidence in the EU 2018.</w:t>
      </w:r>
      <w:r>
        <w:t xml:space="preserve"> LU: Publications Office.</w:t>
      </w:r>
    </w:p>
    <w:p w14:paraId="0BB629FE" w14:textId="77777777" w:rsidR="006D389D" w:rsidRDefault="00C24393">
      <w:pPr>
        <w:pStyle w:val="Bibliographie"/>
      </w:pPr>
      <w:bookmarkStart w:id="100" w:name="X3544b5353c9da4fbbcf10f5a64256a6dc4cb967"/>
      <w:bookmarkEnd w:id="99"/>
      <w:r>
        <w:t xml:space="preserve">France, Santé </w:t>
      </w:r>
      <w:proofErr w:type="spellStart"/>
      <w:r>
        <w:t>Publique</w:t>
      </w:r>
      <w:proofErr w:type="spellEnd"/>
      <w:r>
        <w:t>. 2021. “</w:t>
      </w:r>
      <w:proofErr w:type="spellStart"/>
      <w:proofErr w:type="gramStart"/>
      <w:r>
        <w:t>CoviPrev</w:t>
      </w:r>
      <w:proofErr w:type="spellEnd"/>
      <w:r>
        <w:t xml:space="preserve"> :</w:t>
      </w:r>
      <w:proofErr w:type="gramEnd"/>
      <w:r>
        <w:t xml:space="preserve"> </w:t>
      </w:r>
      <w:proofErr w:type="spellStart"/>
      <w:r>
        <w:t>Une</w:t>
      </w:r>
      <w:proofErr w:type="spellEnd"/>
      <w:r>
        <w:t xml:space="preserve"> </w:t>
      </w:r>
      <w:proofErr w:type="spellStart"/>
      <w:r>
        <w:t>Enquête</w:t>
      </w:r>
      <w:proofErr w:type="spellEnd"/>
      <w:r>
        <w:t xml:space="preserve"> Pour </w:t>
      </w:r>
      <w:proofErr w:type="spellStart"/>
      <w:r>
        <w:t>Suivre</w:t>
      </w:r>
      <w:proofErr w:type="spellEnd"/>
      <w:r>
        <w:t xml:space="preserve"> </w:t>
      </w:r>
      <w:proofErr w:type="spellStart"/>
      <w:r>
        <w:t>l’évolution</w:t>
      </w:r>
      <w:proofErr w:type="spellEnd"/>
      <w:r>
        <w:t xml:space="preserve"> Des </w:t>
      </w:r>
      <w:proofErr w:type="spellStart"/>
      <w:r>
        <w:t>Comportements</w:t>
      </w:r>
      <w:proofErr w:type="spellEnd"/>
      <w:r>
        <w:t xml:space="preserve"> Et de La Santé </w:t>
      </w:r>
      <w:proofErr w:type="spellStart"/>
      <w:r>
        <w:t>Mentale</w:t>
      </w:r>
      <w:proofErr w:type="spellEnd"/>
      <w:r>
        <w:t xml:space="preserve"> Pendant </w:t>
      </w:r>
      <w:proofErr w:type="spellStart"/>
      <w:r>
        <w:t>l’épidémie</w:t>
      </w:r>
      <w:proofErr w:type="spellEnd"/>
      <w:r>
        <w:t xml:space="preserve"> de COVID-19.”</w:t>
      </w:r>
    </w:p>
    <w:p w14:paraId="6675AC45" w14:textId="77777777" w:rsidR="006D389D" w:rsidRDefault="00C24393">
      <w:pPr>
        <w:pStyle w:val="Bibliographie"/>
      </w:pPr>
      <w:bookmarkStart w:id="101" w:name="ref-Gautier2013a"/>
      <w:bookmarkEnd w:id="100"/>
      <w:r>
        <w:t xml:space="preserve">Gautier, Arnaud, Christine </w:t>
      </w:r>
      <w:proofErr w:type="spellStart"/>
      <w:r>
        <w:t>Jestin</w:t>
      </w:r>
      <w:proofErr w:type="spellEnd"/>
      <w:r>
        <w:t>, and François Beck. 2013. “</w:t>
      </w:r>
      <w:proofErr w:type="gramStart"/>
      <w:r>
        <w:t>Vaccination :</w:t>
      </w:r>
      <w:proofErr w:type="gramEnd"/>
      <w:r>
        <w:t xml:space="preserve"> </w:t>
      </w:r>
      <w:proofErr w:type="spellStart"/>
      <w:r>
        <w:t>Baisse</w:t>
      </w:r>
      <w:proofErr w:type="spellEnd"/>
      <w:r>
        <w:t xml:space="preserve"> de </w:t>
      </w:r>
      <w:proofErr w:type="spellStart"/>
      <w:r>
        <w:t>l’adhésion</w:t>
      </w:r>
      <w:proofErr w:type="spellEnd"/>
      <w:r>
        <w:t xml:space="preserve"> de La Population Et </w:t>
      </w:r>
      <w:proofErr w:type="spellStart"/>
      <w:r>
        <w:t>Rôle</w:t>
      </w:r>
      <w:proofErr w:type="spellEnd"/>
      <w:r>
        <w:t xml:space="preserve"> </w:t>
      </w:r>
      <w:proofErr w:type="spellStart"/>
      <w:r>
        <w:t>Clé</w:t>
      </w:r>
      <w:proofErr w:type="spellEnd"/>
      <w:r>
        <w:t xml:space="preserve"> Des </w:t>
      </w:r>
      <w:proofErr w:type="spellStart"/>
      <w:r>
        <w:t>Professionnels</w:t>
      </w:r>
      <w:proofErr w:type="spellEnd"/>
      <w:r>
        <w:t xml:space="preserve"> de Santé.” </w:t>
      </w:r>
      <w:r>
        <w:rPr>
          <w:i/>
          <w:iCs/>
        </w:rPr>
        <w:t>La Santé En Action</w:t>
      </w:r>
      <w:r>
        <w:t xml:space="preserve"> 423 (2013-03): 50–53.</w:t>
      </w:r>
    </w:p>
    <w:p w14:paraId="4B5EB958" w14:textId="77777777" w:rsidR="006D389D" w:rsidRDefault="00C24393">
      <w:pPr>
        <w:pStyle w:val="Bibliographie"/>
      </w:pPr>
      <w:bookmarkStart w:id="102" w:name="ref-guimierResistancesFrancaisesAux2021"/>
      <w:bookmarkEnd w:id="101"/>
      <w:proofErr w:type="spellStart"/>
      <w:r>
        <w:t>Guimier</w:t>
      </w:r>
      <w:proofErr w:type="spellEnd"/>
      <w:r>
        <w:t xml:space="preserve">, Lucie. 2021. “Les </w:t>
      </w:r>
      <w:proofErr w:type="spellStart"/>
      <w:r>
        <w:t>Résistances</w:t>
      </w:r>
      <w:proofErr w:type="spellEnd"/>
      <w:r>
        <w:t xml:space="preserve"> </w:t>
      </w:r>
      <w:proofErr w:type="spellStart"/>
      <w:r>
        <w:t>Françaises</w:t>
      </w:r>
      <w:proofErr w:type="spellEnd"/>
      <w:r>
        <w:t xml:space="preserve"> Aux </w:t>
      </w:r>
      <w:proofErr w:type="gramStart"/>
      <w:r>
        <w:t>Vaccinations :</w:t>
      </w:r>
      <w:proofErr w:type="gramEnd"/>
      <w:r>
        <w:t xml:space="preserve"> </w:t>
      </w:r>
      <w:proofErr w:type="spellStart"/>
      <w:r>
        <w:t>Continuité</w:t>
      </w:r>
      <w:proofErr w:type="spellEnd"/>
      <w:r>
        <w:t xml:space="preserve"> Et Ruptures à La Lumière de La </w:t>
      </w:r>
      <w:proofErr w:type="spellStart"/>
      <w:r>
        <w:t>Pandémie</w:t>
      </w:r>
      <w:proofErr w:type="spellEnd"/>
      <w:r>
        <w:t xml:space="preserve"> de Covid-19:” </w:t>
      </w:r>
      <w:proofErr w:type="spellStart"/>
      <w:r>
        <w:rPr>
          <w:i/>
          <w:iCs/>
        </w:rPr>
        <w:t>Hérodote</w:t>
      </w:r>
      <w:proofErr w:type="spellEnd"/>
      <w:r>
        <w:t xml:space="preserve"> N 183 (4): 227–50. </w:t>
      </w:r>
      <w:hyperlink r:id="rId15">
        <w:r>
          <w:rPr>
            <w:rStyle w:val="Lienhypertexte"/>
          </w:rPr>
          <w:t>https://doi.org/10.3917/her.183.0227</w:t>
        </w:r>
      </w:hyperlink>
      <w:r>
        <w:t>.</w:t>
      </w:r>
    </w:p>
    <w:p w14:paraId="0BF93C7D" w14:textId="77777777" w:rsidR="006D389D" w:rsidRDefault="00C24393">
      <w:pPr>
        <w:pStyle w:val="Bibliographie"/>
      </w:pPr>
      <w:bookmarkStart w:id="103" w:name="ref-jannotLowincomeNeighbourhoodWas2021"/>
      <w:bookmarkEnd w:id="102"/>
      <w:proofErr w:type="spellStart"/>
      <w:r>
        <w:t>Jannot</w:t>
      </w:r>
      <w:proofErr w:type="spellEnd"/>
      <w:r>
        <w:t xml:space="preserve">, Anne-Sophie, Hector </w:t>
      </w:r>
      <w:proofErr w:type="spellStart"/>
      <w:r>
        <w:t>Countouris</w:t>
      </w:r>
      <w:proofErr w:type="spellEnd"/>
      <w:r>
        <w:t xml:space="preserve">, Alexis Van </w:t>
      </w:r>
      <w:proofErr w:type="spellStart"/>
      <w:r>
        <w:t>Straaten</w:t>
      </w:r>
      <w:proofErr w:type="spellEnd"/>
      <w:r>
        <w:t xml:space="preserve">, Anita </w:t>
      </w:r>
      <w:proofErr w:type="spellStart"/>
      <w:r>
        <w:t>Burgun</w:t>
      </w:r>
      <w:proofErr w:type="spellEnd"/>
      <w:r>
        <w:t xml:space="preserve">, Sandrine </w:t>
      </w:r>
      <w:proofErr w:type="spellStart"/>
      <w:r>
        <w:t>Katsahian</w:t>
      </w:r>
      <w:proofErr w:type="spellEnd"/>
      <w:r>
        <w:t xml:space="preserve">, and </w:t>
      </w:r>
      <w:proofErr w:type="spellStart"/>
      <w:r>
        <w:t>Bastien</w:t>
      </w:r>
      <w:proofErr w:type="spellEnd"/>
      <w:r>
        <w:t xml:space="preserve"> </w:t>
      </w:r>
      <w:proofErr w:type="spellStart"/>
      <w:r>
        <w:t>Rance</w:t>
      </w:r>
      <w:proofErr w:type="spellEnd"/>
      <w:r>
        <w:t xml:space="preserve">. 2021. “Low-Income </w:t>
      </w:r>
      <w:proofErr w:type="spellStart"/>
      <w:r>
        <w:t>Neighbourhood</w:t>
      </w:r>
      <w:proofErr w:type="spellEnd"/>
      <w:r>
        <w:t xml:space="preserve"> Was a Key Determinant of Severe COVID-19 Incidence During the First Wave of the Epidemic in Paris.” </w:t>
      </w:r>
      <w:proofErr w:type="gramStart"/>
      <w:r>
        <w:rPr>
          <w:i/>
          <w:iCs/>
        </w:rPr>
        <w:t xml:space="preserve">Journal of </w:t>
      </w:r>
      <w:r>
        <w:rPr>
          <w:i/>
          <w:iCs/>
        </w:rPr>
        <w:lastRenderedPageBreak/>
        <w:t>Epidemiology and Community Health</w:t>
      </w:r>
      <w:r>
        <w:t>, June, jech-2020-216068.</w:t>
      </w:r>
      <w:proofErr w:type="gramEnd"/>
      <w:r>
        <w:t xml:space="preserve"> </w:t>
      </w:r>
      <w:hyperlink r:id="rId16">
        <w:r>
          <w:rPr>
            <w:rStyle w:val="Lienhypertexte"/>
          </w:rPr>
          <w:t>https://doi.org/10.1136/jech-2020-216068</w:t>
        </w:r>
      </w:hyperlink>
      <w:r>
        <w:t>.</w:t>
      </w:r>
    </w:p>
    <w:p w14:paraId="739240E1" w14:textId="77777777" w:rsidR="006D389D" w:rsidRDefault="00C24393">
      <w:pPr>
        <w:pStyle w:val="Bibliographie"/>
      </w:pPr>
      <w:bookmarkStart w:id="104" w:name="ref-lindholtPublicAcceptanceCOVID192021"/>
      <w:bookmarkEnd w:id="103"/>
      <w:proofErr w:type="spellStart"/>
      <w:r>
        <w:t>Lindholt</w:t>
      </w:r>
      <w:proofErr w:type="spellEnd"/>
      <w:r>
        <w:t xml:space="preserve">, Marie Fly, </w:t>
      </w:r>
      <w:proofErr w:type="spellStart"/>
      <w:r>
        <w:t>Frederik</w:t>
      </w:r>
      <w:proofErr w:type="spellEnd"/>
      <w:r>
        <w:t xml:space="preserve"> </w:t>
      </w:r>
      <w:proofErr w:type="spellStart"/>
      <w:r>
        <w:t>Jørgensen</w:t>
      </w:r>
      <w:proofErr w:type="spellEnd"/>
      <w:r>
        <w:t xml:space="preserve">, Alexander </w:t>
      </w:r>
      <w:proofErr w:type="spellStart"/>
      <w:r>
        <w:t>Bor</w:t>
      </w:r>
      <w:proofErr w:type="spellEnd"/>
      <w:r>
        <w:t xml:space="preserve">, and Michael Bang Petersen. 2021. “Public Acceptance of COVID-19 Vaccines: Cross-National Evidence on Levels and Individual-Level Predictors Using Observational Data.” </w:t>
      </w:r>
      <w:r>
        <w:rPr>
          <w:i/>
          <w:iCs/>
        </w:rPr>
        <w:t>BMJ Open</w:t>
      </w:r>
      <w:r>
        <w:t xml:space="preserve"> 11 (6): e048172. </w:t>
      </w:r>
      <w:hyperlink r:id="rId17">
        <w:r>
          <w:rPr>
            <w:rStyle w:val="Lienhypertexte"/>
          </w:rPr>
          <w:t>https://doi.org/10.1136/bmjopen-2020-048172</w:t>
        </w:r>
      </w:hyperlink>
      <w:r>
        <w:t>.</w:t>
      </w:r>
    </w:p>
    <w:p w14:paraId="4CCFDDCA" w14:textId="77777777" w:rsidR="006D389D" w:rsidRDefault="00C24393">
      <w:pPr>
        <w:pStyle w:val="Bibliographie"/>
      </w:pPr>
      <w:bookmarkStart w:id="105" w:name="X960a6c170213706f1f4498b4834d8fec98b0989"/>
      <w:bookmarkEnd w:id="104"/>
      <w:r>
        <w:t xml:space="preserve">Murthy, </w:t>
      </w:r>
      <w:proofErr w:type="spellStart"/>
      <w:r>
        <w:t>Bhavini</w:t>
      </w:r>
      <w:proofErr w:type="spellEnd"/>
      <w:r>
        <w:t xml:space="preserve"> Patel, Natalie </w:t>
      </w:r>
      <w:proofErr w:type="spellStart"/>
      <w:r>
        <w:t>Sterrett</w:t>
      </w:r>
      <w:proofErr w:type="spellEnd"/>
      <w:r>
        <w:t xml:space="preserve">, Daniel Weller, Elizabeth Zell, Laura Reynolds, Robin L. </w:t>
      </w:r>
      <w:proofErr w:type="spellStart"/>
      <w:r>
        <w:t>Toblin</w:t>
      </w:r>
      <w:proofErr w:type="spellEnd"/>
      <w:r>
        <w:t xml:space="preserve">, Neil Murthy, et al. 2021. “Disparities in COVID-19 Vaccination Coverage Between Urban and Rural </w:t>
      </w:r>
      <w:proofErr w:type="gramStart"/>
      <w:r>
        <w:t>Counties  United</w:t>
      </w:r>
      <w:proofErr w:type="gramEnd"/>
      <w:r>
        <w:t xml:space="preserve"> States, December 14, 2020 10, 2021.” </w:t>
      </w:r>
      <w:r>
        <w:rPr>
          <w:i/>
          <w:iCs/>
        </w:rPr>
        <w:t xml:space="preserve">MMWR. </w:t>
      </w:r>
      <w:proofErr w:type="gramStart"/>
      <w:r>
        <w:rPr>
          <w:i/>
          <w:iCs/>
        </w:rPr>
        <w:t>Morbidity and Mortality Weekly Report</w:t>
      </w:r>
      <w:r>
        <w:t xml:space="preserve"> 70 (20): 759–64.</w:t>
      </w:r>
      <w:proofErr w:type="gramEnd"/>
      <w:r>
        <w:t xml:space="preserve"> </w:t>
      </w:r>
      <w:hyperlink r:id="rId18">
        <w:r>
          <w:rPr>
            <w:rStyle w:val="Lienhypertexte"/>
          </w:rPr>
          <w:t>https://doi.org/10.15585/mmwr.mm7020e3</w:t>
        </w:r>
      </w:hyperlink>
      <w:r>
        <w:t>.</w:t>
      </w:r>
    </w:p>
    <w:p w14:paraId="5D7C7781" w14:textId="77777777" w:rsidR="006D389D" w:rsidRDefault="00C24393">
      <w:pPr>
        <w:pStyle w:val="Bibliographie"/>
      </w:pPr>
      <w:bookmarkStart w:id="106" w:name="X509838ba3d0f6cff840ed4ffac213c565c2babb"/>
      <w:bookmarkEnd w:id="105"/>
      <w:proofErr w:type="spellStart"/>
      <w:r>
        <w:t>Oliu</w:t>
      </w:r>
      <w:proofErr w:type="spellEnd"/>
      <w:r>
        <w:t xml:space="preserve">-Barton, </w:t>
      </w:r>
      <w:proofErr w:type="spellStart"/>
      <w:r>
        <w:t>Miquel</w:t>
      </w:r>
      <w:proofErr w:type="spellEnd"/>
      <w:r>
        <w:t xml:space="preserve">, </w:t>
      </w:r>
      <w:proofErr w:type="spellStart"/>
      <w:r>
        <w:t>Bary</w:t>
      </w:r>
      <w:proofErr w:type="spellEnd"/>
      <w:r>
        <w:t xml:space="preserve"> SR </w:t>
      </w:r>
      <w:proofErr w:type="spellStart"/>
      <w:r>
        <w:t>Pradel</w:t>
      </w:r>
      <w:proofErr w:type="spellEnd"/>
      <w:r>
        <w:t xml:space="preserve">, Nicolas </w:t>
      </w:r>
      <w:proofErr w:type="spellStart"/>
      <w:r>
        <w:t>Woloszko</w:t>
      </w:r>
      <w:proofErr w:type="spellEnd"/>
      <w:r>
        <w:t xml:space="preserve">, Lionel </w:t>
      </w:r>
      <w:proofErr w:type="spellStart"/>
      <w:r>
        <w:t>Guetta-Jeanrenaud</w:t>
      </w:r>
      <w:proofErr w:type="spellEnd"/>
      <w:r>
        <w:t xml:space="preserve">, Philippe </w:t>
      </w:r>
      <w:proofErr w:type="spellStart"/>
      <w:r>
        <w:t>Aghion</w:t>
      </w:r>
      <w:proofErr w:type="spellEnd"/>
      <w:r>
        <w:t xml:space="preserve">, Patrick </w:t>
      </w:r>
      <w:proofErr w:type="spellStart"/>
      <w:r>
        <w:t>Artus</w:t>
      </w:r>
      <w:proofErr w:type="spellEnd"/>
      <w:r>
        <w:t xml:space="preserve">, Arnaud </w:t>
      </w:r>
      <w:proofErr w:type="spellStart"/>
      <w:r>
        <w:t>Fontanet</w:t>
      </w:r>
      <w:proofErr w:type="spellEnd"/>
      <w:r>
        <w:t xml:space="preserve">, Philippe Martin, and </w:t>
      </w:r>
      <w:proofErr w:type="spellStart"/>
      <w:r>
        <w:t>Guntram</w:t>
      </w:r>
      <w:proofErr w:type="spellEnd"/>
      <w:r>
        <w:t xml:space="preserve"> B Wolff. 2022. “The Effect of COVID Certificates on Vaccine Uptake, Health Outcomes, and the Economy.” Preprint. </w:t>
      </w:r>
      <w:proofErr w:type="gramStart"/>
      <w:r>
        <w:t>In Review.</w:t>
      </w:r>
      <w:proofErr w:type="gramEnd"/>
      <w:r>
        <w:t xml:space="preserve"> </w:t>
      </w:r>
      <w:hyperlink r:id="rId19">
        <w:r>
          <w:rPr>
            <w:rStyle w:val="Lienhypertexte"/>
          </w:rPr>
          <w:t>https://doi.org/10.21203/rs.3.rs-1242919/v2</w:t>
        </w:r>
      </w:hyperlink>
      <w:r>
        <w:t>.</w:t>
      </w:r>
    </w:p>
    <w:p w14:paraId="0B018A00" w14:textId="77777777" w:rsidR="006D389D" w:rsidRDefault="00C24393">
      <w:pPr>
        <w:pStyle w:val="Bibliographie"/>
      </w:pPr>
      <w:bookmarkStart w:id="107" w:name="X58144f27c8bbfed0c8bdadf51096a54b33da64b"/>
      <w:bookmarkEnd w:id="106"/>
      <w:proofErr w:type="spellStart"/>
      <w:r>
        <w:t>Schwarzinger</w:t>
      </w:r>
      <w:proofErr w:type="spellEnd"/>
      <w:r>
        <w:t xml:space="preserve">, </w:t>
      </w:r>
      <w:proofErr w:type="spellStart"/>
      <w:r>
        <w:t>Michaël</w:t>
      </w:r>
      <w:proofErr w:type="spellEnd"/>
      <w:r>
        <w:t xml:space="preserve">, Verity Watson, Pierre </w:t>
      </w:r>
      <w:proofErr w:type="spellStart"/>
      <w:r>
        <w:t>Arwidson</w:t>
      </w:r>
      <w:proofErr w:type="spellEnd"/>
      <w:r>
        <w:t xml:space="preserve">, François </w:t>
      </w:r>
      <w:proofErr w:type="spellStart"/>
      <w:r>
        <w:t>Alla</w:t>
      </w:r>
      <w:proofErr w:type="spellEnd"/>
      <w:r>
        <w:t xml:space="preserve">, and </w:t>
      </w:r>
      <w:proofErr w:type="spellStart"/>
      <w:r>
        <w:t>Stéphane</w:t>
      </w:r>
      <w:proofErr w:type="spellEnd"/>
      <w:r>
        <w:t xml:space="preserve"> </w:t>
      </w:r>
      <w:proofErr w:type="spellStart"/>
      <w:r>
        <w:t>Luchini</w:t>
      </w:r>
      <w:proofErr w:type="spellEnd"/>
      <w:r>
        <w:t xml:space="preserve">. 2021. “COVID-19 Vaccine Hesitancy in a Representative Working-Age Population in France: A Survey Experiment Based on Vaccine Characteristics.” </w:t>
      </w:r>
      <w:r>
        <w:rPr>
          <w:i/>
          <w:iCs/>
        </w:rPr>
        <w:t>The Lancet Public Health</w:t>
      </w:r>
      <w:r>
        <w:t xml:space="preserve"> 6 (4): e210–21. </w:t>
      </w:r>
      <w:hyperlink r:id="rId20">
        <w:proofErr w:type="gramStart"/>
        <w:r>
          <w:rPr>
            <w:rStyle w:val="Lienhypertexte"/>
          </w:rPr>
          <w:t>https://doi.org/10.1016/S2468-2667(21)00012-8</w:t>
        </w:r>
      </w:hyperlink>
      <w:r>
        <w:t>.</w:t>
      </w:r>
      <w:proofErr w:type="gramEnd"/>
    </w:p>
    <w:p w14:paraId="5517D852" w14:textId="77777777" w:rsidR="006D389D" w:rsidRDefault="00C24393">
      <w:pPr>
        <w:pStyle w:val="Bibliographie"/>
      </w:pPr>
      <w:bookmarkStart w:id="108" w:name="ref-spireSocialInequalitiesHostility2021"/>
      <w:bookmarkEnd w:id="107"/>
      <w:proofErr w:type="gramStart"/>
      <w:r>
        <w:t xml:space="preserve">Spire, Alexis, Nathalie </w:t>
      </w:r>
      <w:proofErr w:type="spellStart"/>
      <w:r>
        <w:t>Bajos</w:t>
      </w:r>
      <w:proofErr w:type="spellEnd"/>
      <w:r>
        <w:t xml:space="preserve">, and </w:t>
      </w:r>
      <w:proofErr w:type="spellStart"/>
      <w:r>
        <w:t>Léna</w:t>
      </w:r>
      <w:proofErr w:type="spellEnd"/>
      <w:r>
        <w:t xml:space="preserve"> </w:t>
      </w:r>
      <w:proofErr w:type="spellStart"/>
      <w:r>
        <w:t>Silberzan</w:t>
      </w:r>
      <w:proofErr w:type="spellEnd"/>
      <w:r>
        <w:t>.</w:t>
      </w:r>
      <w:proofErr w:type="gramEnd"/>
      <w:r>
        <w:t xml:space="preserve"> 2021. “Social Inequalities in Hostility Toward Vaccination Against Covid-19.” Preprint. </w:t>
      </w:r>
      <w:proofErr w:type="gramStart"/>
      <w:r>
        <w:t>Public and Global Health.</w:t>
      </w:r>
      <w:proofErr w:type="gramEnd"/>
      <w:r>
        <w:t xml:space="preserve"> </w:t>
      </w:r>
      <w:hyperlink r:id="rId21">
        <w:r>
          <w:rPr>
            <w:rStyle w:val="Lienhypertexte"/>
          </w:rPr>
          <w:t>https://doi.org/10.1101/2021.06.07.21258461</w:t>
        </w:r>
      </w:hyperlink>
      <w:r>
        <w:t>.</w:t>
      </w:r>
    </w:p>
    <w:p w14:paraId="0ED2B615" w14:textId="77777777" w:rsidR="006D389D" w:rsidRDefault="00C24393">
      <w:pPr>
        <w:pStyle w:val="Bibliographie"/>
      </w:pPr>
      <w:bookmarkStart w:id="109" w:name="ref-usherBeautifulIdeaHow2021"/>
      <w:bookmarkEnd w:id="108"/>
      <w:proofErr w:type="gramStart"/>
      <w:r>
        <w:t xml:space="preserve">Usher, Ann </w:t>
      </w:r>
      <w:proofErr w:type="spellStart"/>
      <w:r>
        <w:t>Danaiya</w:t>
      </w:r>
      <w:proofErr w:type="spellEnd"/>
      <w:r>
        <w:t>.</w:t>
      </w:r>
      <w:proofErr w:type="gramEnd"/>
      <w:r>
        <w:t xml:space="preserve"> 2021. “A Beautiful Idea: How COVAX Has Fallen Short.” </w:t>
      </w:r>
      <w:proofErr w:type="gramStart"/>
      <w:r>
        <w:rPr>
          <w:i/>
          <w:iCs/>
        </w:rPr>
        <w:t>The Lancet</w:t>
      </w:r>
      <w:r>
        <w:t xml:space="preserve"> 397 (10292): 2322–25.</w:t>
      </w:r>
      <w:proofErr w:type="gramEnd"/>
      <w:r>
        <w:t xml:space="preserve"> </w:t>
      </w:r>
      <w:hyperlink r:id="rId22">
        <w:proofErr w:type="gramStart"/>
        <w:r>
          <w:rPr>
            <w:rStyle w:val="Lienhypertexte"/>
          </w:rPr>
          <w:t>https://doi.org/10.1016/S0140-6736(21)01367-2</w:t>
        </w:r>
      </w:hyperlink>
      <w:r>
        <w:t>.</w:t>
      </w:r>
      <w:proofErr w:type="gramEnd"/>
    </w:p>
    <w:p w14:paraId="449FF382" w14:textId="77777777" w:rsidR="006D389D" w:rsidRDefault="00C24393">
      <w:pPr>
        <w:pStyle w:val="Bibliographie"/>
      </w:pPr>
      <w:bookmarkStart w:id="110" w:name="ref-wardFrenchPublicAttitudes2020"/>
      <w:bookmarkEnd w:id="109"/>
      <w:r>
        <w:t xml:space="preserve">Ward, Jeremy K., Caroline </w:t>
      </w:r>
      <w:proofErr w:type="spellStart"/>
      <w:r>
        <w:t>Alleaume</w:t>
      </w:r>
      <w:proofErr w:type="spellEnd"/>
      <w:r>
        <w:t xml:space="preserve">, Patrick </w:t>
      </w:r>
      <w:proofErr w:type="spellStart"/>
      <w:r>
        <w:t>Peretti-Watel</w:t>
      </w:r>
      <w:proofErr w:type="spellEnd"/>
      <w:r>
        <w:t xml:space="preserve">, Patrick </w:t>
      </w:r>
      <w:proofErr w:type="spellStart"/>
      <w:r>
        <w:t>Peretti-Watel</w:t>
      </w:r>
      <w:proofErr w:type="spellEnd"/>
      <w:r>
        <w:t xml:space="preserve">, </w:t>
      </w:r>
      <w:proofErr w:type="spellStart"/>
      <w:r>
        <w:t>Valérie</w:t>
      </w:r>
      <w:proofErr w:type="spellEnd"/>
      <w:r>
        <w:t xml:space="preserve"> </w:t>
      </w:r>
      <w:proofErr w:type="spellStart"/>
      <w:r>
        <w:t>Seror</w:t>
      </w:r>
      <w:proofErr w:type="spellEnd"/>
      <w:r>
        <w:t xml:space="preserve">, </w:t>
      </w:r>
      <w:proofErr w:type="spellStart"/>
      <w:r>
        <w:t>Sébastien</w:t>
      </w:r>
      <w:proofErr w:type="spellEnd"/>
      <w:r>
        <w:t xml:space="preserve"> </w:t>
      </w:r>
      <w:proofErr w:type="spellStart"/>
      <w:r>
        <w:t>Cortaredona</w:t>
      </w:r>
      <w:proofErr w:type="spellEnd"/>
      <w:r>
        <w:t xml:space="preserve">, </w:t>
      </w:r>
      <w:proofErr w:type="spellStart"/>
      <w:r>
        <w:t>Odile</w:t>
      </w:r>
      <w:proofErr w:type="spellEnd"/>
      <w:r>
        <w:t xml:space="preserve"> </w:t>
      </w:r>
      <w:proofErr w:type="spellStart"/>
      <w:r>
        <w:t>Launay</w:t>
      </w:r>
      <w:proofErr w:type="spellEnd"/>
      <w:r>
        <w:t xml:space="preserve">, et al. 2020. “The French Public’s Attitudes to a Future COVID-19 Vaccine: The Politicization of a Public Health Issue.” </w:t>
      </w:r>
      <w:r>
        <w:rPr>
          <w:i/>
          <w:iCs/>
        </w:rPr>
        <w:t>Social Science &amp; Medicine</w:t>
      </w:r>
      <w:r>
        <w:t xml:space="preserve"> 265 (November): 113414. </w:t>
      </w:r>
      <w:hyperlink r:id="rId23">
        <w:r>
          <w:rPr>
            <w:rStyle w:val="Lienhypertexte"/>
          </w:rPr>
          <w:t>https://doi.org/10.1016/j.socscimed.2020.113414</w:t>
        </w:r>
      </w:hyperlink>
      <w:r>
        <w:t>.</w:t>
      </w:r>
    </w:p>
    <w:p w14:paraId="474D9EB0" w14:textId="77777777" w:rsidR="006D389D" w:rsidRDefault="00C24393">
      <w:pPr>
        <w:pStyle w:val="Bibliographie"/>
      </w:pPr>
      <w:bookmarkStart w:id="111" w:name="ref-wardFrenchHealthPass2022"/>
      <w:bookmarkEnd w:id="110"/>
      <w:r>
        <w:t xml:space="preserve">Ward, Jeremy K., Fatima </w:t>
      </w:r>
      <w:proofErr w:type="spellStart"/>
      <w:r>
        <w:t>Gauna</w:t>
      </w:r>
      <w:proofErr w:type="spellEnd"/>
      <w:r>
        <w:t xml:space="preserve">, Amandine </w:t>
      </w:r>
      <w:proofErr w:type="spellStart"/>
      <w:r>
        <w:t>Gagneux-Brunon</w:t>
      </w:r>
      <w:proofErr w:type="spellEnd"/>
      <w:r>
        <w:t xml:space="preserve">, Elisabeth </w:t>
      </w:r>
      <w:proofErr w:type="spellStart"/>
      <w:r>
        <w:t>Botelho-Nevers</w:t>
      </w:r>
      <w:proofErr w:type="spellEnd"/>
      <w:r>
        <w:t xml:space="preserve">, Jean-Luc </w:t>
      </w:r>
      <w:proofErr w:type="spellStart"/>
      <w:r>
        <w:t>Cracowski</w:t>
      </w:r>
      <w:proofErr w:type="spellEnd"/>
      <w:r>
        <w:t xml:space="preserve">, Charles </w:t>
      </w:r>
      <w:proofErr w:type="spellStart"/>
      <w:r>
        <w:t>Khouri</w:t>
      </w:r>
      <w:proofErr w:type="spellEnd"/>
      <w:r>
        <w:t xml:space="preserve">, </w:t>
      </w:r>
      <w:proofErr w:type="spellStart"/>
      <w:r>
        <w:t>Odile</w:t>
      </w:r>
      <w:proofErr w:type="spellEnd"/>
      <w:r>
        <w:t xml:space="preserve"> </w:t>
      </w:r>
      <w:proofErr w:type="spellStart"/>
      <w:r>
        <w:t>Launay</w:t>
      </w:r>
      <w:proofErr w:type="spellEnd"/>
      <w:r>
        <w:t xml:space="preserve">, Pierre Verger, and Patrick </w:t>
      </w:r>
      <w:proofErr w:type="spellStart"/>
      <w:r>
        <w:t>Peretti-Watel</w:t>
      </w:r>
      <w:proofErr w:type="spellEnd"/>
      <w:r>
        <w:t xml:space="preserve">. 2022. “The French Health Pass Holds Lessons for Mandatory COVID-19 Vaccination.” </w:t>
      </w:r>
      <w:proofErr w:type="gramStart"/>
      <w:r>
        <w:rPr>
          <w:i/>
          <w:iCs/>
        </w:rPr>
        <w:t>Nature Medicine</w:t>
      </w:r>
      <w:r>
        <w:t>, January.</w:t>
      </w:r>
      <w:proofErr w:type="gramEnd"/>
      <w:r>
        <w:t xml:space="preserve"> </w:t>
      </w:r>
      <w:hyperlink r:id="rId24">
        <w:r>
          <w:rPr>
            <w:rStyle w:val="Lienhypertexte"/>
          </w:rPr>
          <w:t>https://doi.org/10.1038/s41591-021-01661-7</w:t>
        </w:r>
      </w:hyperlink>
      <w:r>
        <w:t>.</w:t>
      </w:r>
    </w:p>
    <w:p w14:paraId="07CDA553" w14:textId="77777777" w:rsidR="006D389D" w:rsidRDefault="00C24393">
      <w:pPr>
        <w:pStyle w:val="Bibliographie"/>
      </w:pPr>
      <w:bookmarkStart w:id="112" w:name="ref-wardVaccineHesitancyCoercion2019"/>
      <w:bookmarkEnd w:id="111"/>
      <w:r>
        <w:t xml:space="preserve">Ward, Jeremy K., Patrick </w:t>
      </w:r>
      <w:proofErr w:type="spellStart"/>
      <w:r>
        <w:t>Peretti-Watel</w:t>
      </w:r>
      <w:proofErr w:type="spellEnd"/>
      <w:r>
        <w:t xml:space="preserve">, </w:t>
      </w:r>
      <w:proofErr w:type="spellStart"/>
      <w:r>
        <w:t>Aurélie</w:t>
      </w:r>
      <w:proofErr w:type="spellEnd"/>
      <w:r>
        <w:t xml:space="preserve"> </w:t>
      </w:r>
      <w:proofErr w:type="spellStart"/>
      <w:r>
        <w:t>Bocquier</w:t>
      </w:r>
      <w:proofErr w:type="spellEnd"/>
      <w:r>
        <w:t xml:space="preserve">, </w:t>
      </w:r>
      <w:proofErr w:type="spellStart"/>
      <w:r>
        <w:t>Valérie</w:t>
      </w:r>
      <w:proofErr w:type="spellEnd"/>
      <w:r>
        <w:t xml:space="preserve"> </w:t>
      </w:r>
      <w:proofErr w:type="spellStart"/>
      <w:r>
        <w:t>Seror</w:t>
      </w:r>
      <w:proofErr w:type="spellEnd"/>
      <w:r>
        <w:t xml:space="preserve">, and Pierre Verger. 2019. “Vaccine Hesitancy and Coercion: All Eyes on France.” </w:t>
      </w:r>
      <w:proofErr w:type="gramStart"/>
      <w:r>
        <w:rPr>
          <w:i/>
          <w:iCs/>
        </w:rPr>
        <w:t>Nature Immunology</w:t>
      </w:r>
      <w:r>
        <w:t xml:space="preserve"> 20 (10): 1257–59.</w:t>
      </w:r>
      <w:proofErr w:type="gramEnd"/>
      <w:r>
        <w:t xml:space="preserve"> </w:t>
      </w:r>
      <w:hyperlink r:id="rId25">
        <w:r>
          <w:rPr>
            <w:rStyle w:val="Lienhypertexte"/>
          </w:rPr>
          <w:t>https://doi.org/10.1038/s41590-019-0488-9</w:t>
        </w:r>
      </w:hyperlink>
      <w:r>
        <w:t>.</w:t>
      </w:r>
    </w:p>
    <w:p w14:paraId="774C1D64" w14:textId="77777777" w:rsidR="006D389D" w:rsidRDefault="00C24393">
      <w:pPr>
        <w:pStyle w:val="Bibliographie"/>
      </w:pPr>
      <w:bookmarkStart w:id="113" w:name="ref-woutersChallengesEnsuringGlobal2021"/>
      <w:bookmarkEnd w:id="112"/>
      <w:proofErr w:type="spellStart"/>
      <w:proofErr w:type="gramStart"/>
      <w:r>
        <w:t>Wouters</w:t>
      </w:r>
      <w:proofErr w:type="spellEnd"/>
      <w:r>
        <w:t xml:space="preserve">, Olivier J, Kenneth C </w:t>
      </w:r>
      <w:proofErr w:type="spellStart"/>
      <w:r>
        <w:t>Shadlen</w:t>
      </w:r>
      <w:proofErr w:type="spellEnd"/>
      <w:r>
        <w:t xml:space="preserve">, Maximilian </w:t>
      </w:r>
      <w:proofErr w:type="spellStart"/>
      <w:r>
        <w:t>Salcher-Konrad</w:t>
      </w:r>
      <w:proofErr w:type="spellEnd"/>
      <w:r>
        <w:t xml:space="preserve">, Andrew J Pollard, Heidi J Larson, </w:t>
      </w:r>
      <w:proofErr w:type="spellStart"/>
      <w:r>
        <w:t>Yot</w:t>
      </w:r>
      <w:proofErr w:type="spellEnd"/>
      <w:r>
        <w:t xml:space="preserve"> </w:t>
      </w:r>
      <w:proofErr w:type="spellStart"/>
      <w:r>
        <w:t>Teerawattananon</w:t>
      </w:r>
      <w:proofErr w:type="spellEnd"/>
      <w:r>
        <w:t xml:space="preserve">, and Mark </w:t>
      </w:r>
      <w:proofErr w:type="spellStart"/>
      <w:r>
        <w:t>Jit</w:t>
      </w:r>
      <w:proofErr w:type="spellEnd"/>
      <w:r>
        <w:t>.</w:t>
      </w:r>
      <w:proofErr w:type="gramEnd"/>
      <w:r>
        <w:t xml:space="preserve"> 2021. “Challenges in Ensuring Global Access to COVID-19 Vaccines: Production, Affordability, Allocation, and Deployment.” </w:t>
      </w:r>
      <w:proofErr w:type="gramStart"/>
      <w:r>
        <w:rPr>
          <w:i/>
          <w:iCs/>
        </w:rPr>
        <w:t>The Lancet</w:t>
      </w:r>
      <w:r>
        <w:t xml:space="preserve"> 397 (10278): 1023–34.</w:t>
      </w:r>
      <w:proofErr w:type="gramEnd"/>
      <w:r>
        <w:t xml:space="preserve"> </w:t>
      </w:r>
      <w:hyperlink r:id="rId26">
        <w:proofErr w:type="gramStart"/>
        <w:r>
          <w:rPr>
            <w:rStyle w:val="Lienhypertexte"/>
          </w:rPr>
          <w:t>https://doi.org/10.1016/S0140-6736(21)00306-8</w:t>
        </w:r>
      </w:hyperlink>
      <w:r>
        <w:t>.</w:t>
      </w:r>
      <w:bookmarkEnd w:id="113"/>
      <w:bookmarkEnd w:id="95"/>
      <w:bookmarkEnd w:id="61"/>
      <w:proofErr w:type="gramEnd"/>
    </w:p>
    <w:sectPr w:rsidR="006D389D">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ie" w:date="2022-03-26T14:55:00Z" w:initials="m">
    <w:p w14:paraId="4D9BD886" w14:textId="77777777" w:rsidR="004B2F48" w:rsidRDefault="004B2F48">
      <w:pPr>
        <w:pStyle w:val="Commentaire"/>
      </w:pPr>
      <w:r>
        <w:rPr>
          <w:rStyle w:val="Marquedannotation"/>
        </w:rPr>
        <w:annotationRef/>
      </w:r>
      <w:proofErr w:type="spellStart"/>
      <w:r>
        <w:t>Cela</w:t>
      </w:r>
      <w:proofErr w:type="spellEnd"/>
      <w:r>
        <w:t xml:space="preserve"> a commence avec la vaccination VHB et la </w:t>
      </w:r>
      <w:proofErr w:type="spellStart"/>
      <w:r>
        <w:t>controverse</w:t>
      </w:r>
      <w:proofErr w:type="spellEnd"/>
      <w:r>
        <w:t xml:space="preserve"> </w:t>
      </w:r>
      <w:proofErr w:type="spellStart"/>
      <w:r>
        <w:t>sclérose</w:t>
      </w:r>
      <w:proofErr w:type="spellEnd"/>
      <w:r>
        <w:t xml:space="preserve"> en plaques.</w:t>
      </w:r>
    </w:p>
  </w:comment>
  <w:comment w:id="5" w:author="marie" w:date="2022-03-26T14:56:00Z" w:initials="m">
    <w:p w14:paraId="6ECE5C53" w14:textId="77777777" w:rsidR="004B2F48" w:rsidRDefault="004B2F48">
      <w:pPr>
        <w:pStyle w:val="Commentaire"/>
      </w:pPr>
      <w:r>
        <w:rPr>
          <w:rStyle w:val="Marquedannotation"/>
        </w:rPr>
        <w:annotationRef/>
      </w:r>
      <w:proofErr w:type="spellStart"/>
      <w:r>
        <w:t>Evoquer</w:t>
      </w:r>
      <w:proofErr w:type="spellEnd"/>
      <w:r>
        <w:t xml:space="preserve"> </w:t>
      </w:r>
      <w:proofErr w:type="spellStart"/>
      <w:r>
        <w:t>que</w:t>
      </w:r>
      <w:proofErr w:type="spellEnd"/>
      <w:r>
        <w:t xml:space="preserve"> </w:t>
      </w:r>
      <w:proofErr w:type="spellStart"/>
      <w:r>
        <w:t>l’adhésion</w:t>
      </w:r>
      <w:proofErr w:type="spellEnd"/>
      <w:r>
        <w:t xml:space="preserve"> à </w:t>
      </w:r>
      <w:proofErr w:type="spellStart"/>
      <w:r>
        <w:t>l’obligation</w:t>
      </w:r>
      <w:proofErr w:type="spellEnd"/>
      <w:r>
        <w:t xml:space="preserve"> </w:t>
      </w:r>
      <w:proofErr w:type="spellStart"/>
      <w:r>
        <w:t>vaccinale</w:t>
      </w:r>
      <w:proofErr w:type="spellEnd"/>
      <w:r>
        <w:t xml:space="preserve"> </w:t>
      </w:r>
      <w:proofErr w:type="spellStart"/>
      <w:r>
        <w:t>était</w:t>
      </w:r>
      <w:proofErr w:type="spellEnd"/>
      <w:r>
        <w:t xml:space="preserve"> </w:t>
      </w:r>
      <w:proofErr w:type="spellStart"/>
      <w:r>
        <w:t>plutôt</w:t>
      </w:r>
      <w:proofErr w:type="spellEnd"/>
      <w:r>
        <w:t xml:space="preserve"> forte </w:t>
      </w:r>
      <w:proofErr w:type="spellStart"/>
      <w:r>
        <w:t>avant</w:t>
      </w:r>
      <w:proofErr w:type="spellEnd"/>
      <w:r>
        <w:t>.</w:t>
      </w:r>
    </w:p>
  </w:comment>
  <w:comment w:id="11" w:author="marie" w:date="2022-04-07T15:03:00Z" w:initials="m">
    <w:p w14:paraId="3EA28415" w14:textId="77777777" w:rsidR="004B2F48" w:rsidRDefault="004B2F48" w:rsidP="004319BE">
      <w:pPr>
        <w:pStyle w:val="Commentaire"/>
      </w:pPr>
      <w:r>
        <w:rPr>
          <w:rStyle w:val="Marquedannotation"/>
        </w:rPr>
        <w:annotationRef/>
      </w:r>
      <w:proofErr w:type="spellStart"/>
      <w:r>
        <w:t>Evoquer</w:t>
      </w:r>
      <w:proofErr w:type="spellEnd"/>
      <w:r>
        <w:t xml:space="preserve"> </w:t>
      </w:r>
      <w:proofErr w:type="spellStart"/>
      <w:r>
        <w:t>que</w:t>
      </w:r>
      <w:proofErr w:type="spellEnd"/>
      <w:r>
        <w:t xml:space="preserve"> </w:t>
      </w:r>
      <w:proofErr w:type="spellStart"/>
      <w:r>
        <w:t>l’adhésion</w:t>
      </w:r>
      <w:proofErr w:type="spellEnd"/>
      <w:r>
        <w:t xml:space="preserve"> à </w:t>
      </w:r>
      <w:proofErr w:type="spellStart"/>
      <w:r>
        <w:t>l’obligation</w:t>
      </w:r>
      <w:proofErr w:type="spellEnd"/>
      <w:r>
        <w:t xml:space="preserve"> </w:t>
      </w:r>
      <w:proofErr w:type="spellStart"/>
      <w:r>
        <w:t>vaccinale</w:t>
      </w:r>
      <w:proofErr w:type="spellEnd"/>
      <w:r>
        <w:t xml:space="preserve"> </w:t>
      </w:r>
      <w:proofErr w:type="spellStart"/>
      <w:r>
        <w:t>était</w:t>
      </w:r>
      <w:proofErr w:type="spellEnd"/>
      <w:r>
        <w:t xml:space="preserve"> </w:t>
      </w:r>
      <w:proofErr w:type="spellStart"/>
      <w:r>
        <w:t>plutôt</w:t>
      </w:r>
      <w:proofErr w:type="spellEnd"/>
      <w:r>
        <w:t xml:space="preserve"> forte </w:t>
      </w:r>
      <w:proofErr w:type="spellStart"/>
      <w:r>
        <w:t>avant</w:t>
      </w:r>
      <w:proofErr w:type="spellEnd"/>
      <w:r>
        <w:t>.</w:t>
      </w:r>
    </w:p>
  </w:comment>
  <w:comment w:id="14" w:author="marie" w:date="2022-04-07T15:05:00Z" w:initials="m">
    <w:p w14:paraId="3B40EA76" w14:textId="78A7023F" w:rsidR="004B2F48" w:rsidRDefault="004B2F48">
      <w:pPr>
        <w:pStyle w:val="Commentaire"/>
      </w:pPr>
      <w:ins w:id="16" w:author="marie" w:date="2022-04-07T15:05:00Z">
        <w:r>
          <w:rPr>
            <w:rStyle w:val="Marquedannotation"/>
          </w:rPr>
          <w:annotationRef/>
        </w:r>
      </w:ins>
      <w:r>
        <w:rPr>
          <w:rFonts w:eastAsia="Times New Roman"/>
        </w:rPr>
        <w:t xml:space="preserve"> Vaccine hesitancy and coercion: all eyes on France », Jeremy K. Ward, Patrick </w:t>
      </w:r>
      <w:proofErr w:type="spellStart"/>
      <w:r>
        <w:rPr>
          <w:rFonts w:eastAsia="Times New Roman"/>
        </w:rPr>
        <w:t>Peretti-Watel</w:t>
      </w:r>
      <w:proofErr w:type="spellEnd"/>
      <w:r>
        <w:rPr>
          <w:rFonts w:eastAsia="Times New Roman"/>
        </w:rPr>
        <w:t xml:space="preserve">, </w:t>
      </w:r>
      <w:proofErr w:type="spellStart"/>
      <w:r>
        <w:rPr>
          <w:rFonts w:eastAsia="Times New Roman"/>
        </w:rPr>
        <w:t>Aurélie</w:t>
      </w:r>
      <w:proofErr w:type="spellEnd"/>
      <w:r>
        <w:rPr>
          <w:rFonts w:eastAsia="Times New Roman"/>
        </w:rPr>
        <w:t xml:space="preserve"> </w:t>
      </w:r>
      <w:proofErr w:type="spellStart"/>
      <w:r>
        <w:rPr>
          <w:rFonts w:eastAsia="Times New Roman"/>
        </w:rPr>
        <w:t>Bocquier</w:t>
      </w:r>
      <w:proofErr w:type="spellEnd"/>
      <w:r>
        <w:rPr>
          <w:rFonts w:eastAsia="Times New Roman"/>
        </w:rPr>
        <w:t xml:space="preserve">, </w:t>
      </w:r>
      <w:proofErr w:type="spellStart"/>
      <w:r>
        <w:rPr>
          <w:rFonts w:eastAsia="Times New Roman"/>
        </w:rPr>
        <w:t>Valérie</w:t>
      </w:r>
      <w:proofErr w:type="spellEnd"/>
      <w:r>
        <w:rPr>
          <w:rFonts w:eastAsia="Times New Roman"/>
        </w:rPr>
        <w:t xml:space="preserve"> </w:t>
      </w:r>
      <w:proofErr w:type="spellStart"/>
      <w:r>
        <w:rPr>
          <w:rFonts w:eastAsia="Times New Roman"/>
        </w:rPr>
        <w:t>Seror</w:t>
      </w:r>
      <w:proofErr w:type="spellEnd"/>
      <w:r>
        <w:rPr>
          <w:rFonts w:eastAsia="Times New Roman"/>
        </w:rPr>
        <w:t xml:space="preserve"> and Pierre Verger, </w:t>
      </w:r>
      <w:r>
        <w:rPr>
          <w:rStyle w:val="Accentuation"/>
          <w:rFonts w:eastAsia="Times New Roman"/>
        </w:rPr>
        <w:t>Nature immunology</w:t>
      </w:r>
      <w:r>
        <w:rPr>
          <w:rFonts w:eastAsia="Times New Roman"/>
        </w:rPr>
        <w:t xml:space="preserve">, 2 </w:t>
      </w:r>
      <w:proofErr w:type="spellStart"/>
      <w:r>
        <w:rPr>
          <w:rFonts w:eastAsia="Times New Roman"/>
        </w:rPr>
        <w:t>septembre</w:t>
      </w:r>
      <w:proofErr w:type="spellEnd"/>
      <w:r>
        <w:rPr>
          <w:rFonts w:eastAsia="Times New Roman"/>
        </w:rPr>
        <w:t xml:space="preserve"> 2019.</w:t>
      </w:r>
    </w:p>
  </w:comment>
  <w:comment w:id="19" w:author="marie" w:date="2022-03-26T14:28:00Z" w:initials="m">
    <w:p w14:paraId="7DB8DF93" w14:textId="77777777" w:rsidR="004B2F48" w:rsidRDefault="004B2F48">
      <w:pPr>
        <w:pStyle w:val="Commentaire"/>
      </w:pPr>
      <w:r>
        <w:rPr>
          <w:rStyle w:val="Marquedannotation"/>
        </w:rPr>
        <w:annotationRef/>
      </w:r>
      <w:r>
        <w:t xml:space="preserve">On </w:t>
      </w:r>
      <w:proofErr w:type="spellStart"/>
      <w:r>
        <w:t>peut</w:t>
      </w:r>
      <w:proofErr w:type="spellEnd"/>
      <w:r>
        <w:t xml:space="preserve"> </w:t>
      </w:r>
      <w:proofErr w:type="spellStart"/>
      <w:r>
        <w:t>rajouter</w:t>
      </w:r>
      <w:proofErr w:type="spellEnd"/>
      <w:r>
        <w:t xml:space="preserve"> </w:t>
      </w:r>
      <w:proofErr w:type="spellStart"/>
      <w:r>
        <w:t>notre</w:t>
      </w:r>
      <w:proofErr w:type="spellEnd"/>
      <w:r>
        <w:t xml:space="preserve"> population </w:t>
      </w:r>
      <w:proofErr w:type="spellStart"/>
      <w:r>
        <w:t>dans</w:t>
      </w:r>
      <w:proofErr w:type="spellEnd"/>
      <w:r>
        <w:t xml:space="preserve"> Vaccine et les </w:t>
      </w:r>
      <w:proofErr w:type="spellStart"/>
      <w:r>
        <w:t>papiers</w:t>
      </w:r>
      <w:proofErr w:type="spellEnd"/>
      <w:r>
        <w:t xml:space="preserve"> de </w:t>
      </w:r>
      <w:proofErr w:type="spellStart"/>
      <w:r>
        <w:t>l’équipe</w:t>
      </w:r>
      <w:proofErr w:type="spellEnd"/>
      <w:r>
        <w:t xml:space="preserve"> Ward-</w:t>
      </w:r>
      <w:proofErr w:type="spellStart"/>
      <w:r>
        <w:t>Perreti</w:t>
      </w:r>
      <w:proofErr w:type="spellEnd"/>
      <w:r>
        <w:t xml:space="preserve"> et Verger </w:t>
      </w:r>
      <w:proofErr w:type="spellStart"/>
      <w:r>
        <w:t>plutôt</w:t>
      </w:r>
      <w:proofErr w:type="spellEnd"/>
      <w:r>
        <w:t xml:space="preserve"> </w:t>
      </w:r>
      <w:proofErr w:type="spellStart"/>
      <w:r>
        <w:t>qu’un</w:t>
      </w:r>
      <w:proofErr w:type="spellEnd"/>
      <w:r>
        <w:t xml:space="preserve"> </w:t>
      </w:r>
      <w:proofErr w:type="spellStart"/>
      <w:r>
        <w:t>pré</w:t>
      </w:r>
      <w:proofErr w:type="spellEnd"/>
      <w:r>
        <w:t xml:space="preserve">-print, </w:t>
      </w:r>
      <w:proofErr w:type="spellStart"/>
      <w:r>
        <w:t>montrant</w:t>
      </w:r>
      <w:proofErr w:type="spellEnd"/>
      <w:r>
        <w:t xml:space="preserve"> </w:t>
      </w:r>
      <w:proofErr w:type="spellStart"/>
      <w:r>
        <w:t>qu’il</w:t>
      </w:r>
      <w:proofErr w:type="spellEnd"/>
      <w:r>
        <w:t xml:space="preserve"> y a </w:t>
      </w:r>
      <w:proofErr w:type="spellStart"/>
      <w:r>
        <w:t>une</w:t>
      </w:r>
      <w:proofErr w:type="spellEnd"/>
      <w:r>
        <w:t xml:space="preserve"> </w:t>
      </w:r>
      <w:proofErr w:type="spellStart"/>
      <w:r>
        <w:t>diversité</w:t>
      </w:r>
      <w:proofErr w:type="spellEnd"/>
      <w:r>
        <w:t xml:space="preserve"> de </w:t>
      </w:r>
      <w:proofErr w:type="spellStart"/>
      <w:r>
        <w:t>profils</w:t>
      </w:r>
      <w:proofErr w:type="spellEnd"/>
      <w:r>
        <w:t xml:space="preserve"> opposes à la vaccination COVID. </w:t>
      </w:r>
    </w:p>
  </w:comment>
  <w:comment w:id="22" w:author="marie" w:date="2022-04-07T15:53:00Z" w:initials="m">
    <w:p w14:paraId="1E80DB0E" w14:textId="1F572A70" w:rsidR="004B2F48" w:rsidRDefault="004B2F48">
      <w:pPr>
        <w:pStyle w:val="Commentaire"/>
      </w:pPr>
      <w:r>
        <w:rPr>
          <w:rStyle w:val="Marquedannotation"/>
        </w:rPr>
        <w:annotationRef/>
      </w:r>
      <w:proofErr w:type="spellStart"/>
      <w:r>
        <w:rPr>
          <w:sz w:val="16"/>
          <w:szCs w:val="16"/>
        </w:rPr>
        <w:t>W_a_r_d</w:t>
      </w:r>
      <w:proofErr w:type="spellEnd"/>
      <w:r>
        <w:rPr>
          <w:sz w:val="16"/>
          <w:szCs w:val="16"/>
        </w:rPr>
        <w:t>_ _J_K_</w:t>
      </w:r>
      <w:proofErr w:type="gramStart"/>
      <w:r>
        <w:rPr>
          <w:sz w:val="16"/>
          <w:szCs w:val="16"/>
        </w:rPr>
        <w:t>,_</w:t>
      </w:r>
      <w:proofErr w:type="gramEnd"/>
      <w:r>
        <w:rPr>
          <w:sz w:val="16"/>
          <w:szCs w:val="16"/>
        </w:rPr>
        <w:t xml:space="preserve"> _</w:t>
      </w:r>
      <w:proofErr w:type="spellStart"/>
      <w:r>
        <w:rPr>
          <w:sz w:val="16"/>
          <w:szCs w:val="16"/>
        </w:rPr>
        <w:t>A_l_l_e_a_u_m_e</w:t>
      </w:r>
      <w:proofErr w:type="spellEnd"/>
      <w:r>
        <w:rPr>
          <w:sz w:val="16"/>
          <w:szCs w:val="16"/>
        </w:rPr>
        <w:t>_ _C_,_ _P_e_r_e_t_t_</w:t>
      </w:r>
      <w:proofErr w:type="spellStart"/>
      <w:r>
        <w:rPr>
          <w:sz w:val="16"/>
          <w:szCs w:val="16"/>
        </w:rPr>
        <w:t>i</w:t>
      </w:r>
      <w:proofErr w:type="spellEnd"/>
      <w:r>
        <w:rPr>
          <w:sz w:val="16"/>
          <w:szCs w:val="16"/>
        </w:rPr>
        <w:t>_-_</w:t>
      </w:r>
      <w:proofErr w:type="spellStart"/>
      <w:r>
        <w:rPr>
          <w:sz w:val="16"/>
          <w:szCs w:val="16"/>
        </w:rPr>
        <w:t>W_a_t_e_l</w:t>
      </w:r>
      <w:proofErr w:type="spellEnd"/>
      <w:r>
        <w:rPr>
          <w:sz w:val="16"/>
          <w:szCs w:val="16"/>
        </w:rPr>
        <w:t>_ _P_,_ _C_O_C_O_N_E_L_ _g_r_o_u_p_._</w:t>
      </w:r>
      <w:proofErr w:type="spellStart"/>
      <w:r>
        <w:rPr>
          <w:sz w:val="16"/>
          <w:szCs w:val="16"/>
        </w:rPr>
        <w:t>T_h_e</w:t>
      </w:r>
      <w:proofErr w:type="spellEnd"/>
      <w:r>
        <w:rPr>
          <w:sz w:val="16"/>
          <w:szCs w:val="16"/>
        </w:rPr>
        <w:t>_ _</w:t>
      </w:r>
      <w:proofErr w:type="spellStart"/>
      <w:r>
        <w:rPr>
          <w:sz w:val="16"/>
          <w:szCs w:val="16"/>
        </w:rPr>
        <w:t>F_r_e_n_c_h</w:t>
      </w:r>
      <w:proofErr w:type="spellEnd"/>
      <w:r>
        <w:rPr>
          <w:sz w:val="16"/>
          <w:szCs w:val="16"/>
        </w:rPr>
        <w:t>_ _</w:t>
      </w:r>
      <w:proofErr w:type="spellStart"/>
      <w:r>
        <w:rPr>
          <w:sz w:val="16"/>
          <w:szCs w:val="16"/>
        </w:rPr>
        <w:t>p_u_b_l_i_c_’s</w:t>
      </w:r>
      <w:proofErr w:type="spellEnd"/>
      <w:r>
        <w:rPr>
          <w:sz w:val="16"/>
          <w:szCs w:val="16"/>
        </w:rPr>
        <w:t>_ _</w:t>
      </w:r>
      <w:proofErr w:type="spellStart"/>
      <w:r>
        <w:rPr>
          <w:sz w:val="16"/>
          <w:szCs w:val="16"/>
        </w:rPr>
        <w:t>a_t_t_i_t_u_d_e_s</w:t>
      </w:r>
      <w:proofErr w:type="spellEnd"/>
      <w:r>
        <w:rPr>
          <w:sz w:val="16"/>
          <w:szCs w:val="16"/>
        </w:rPr>
        <w:t>_ _</w:t>
      </w:r>
      <w:proofErr w:type="spellStart"/>
      <w:r>
        <w:rPr>
          <w:sz w:val="16"/>
          <w:szCs w:val="16"/>
        </w:rPr>
        <w:t>t_o</w:t>
      </w:r>
      <w:proofErr w:type="spellEnd"/>
      <w:r>
        <w:rPr>
          <w:sz w:val="16"/>
          <w:szCs w:val="16"/>
        </w:rPr>
        <w:t>_ _a_ _</w:t>
      </w:r>
      <w:proofErr w:type="spellStart"/>
      <w:r>
        <w:rPr>
          <w:sz w:val="16"/>
          <w:szCs w:val="16"/>
        </w:rPr>
        <w:t>f_u_t_u_r_e</w:t>
      </w:r>
      <w:proofErr w:type="spellEnd"/>
      <w:r>
        <w:rPr>
          <w:sz w:val="16"/>
          <w:szCs w:val="16"/>
        </w:rPr>
        <w:t>_ _C_O_V_I_D_-_1_9_ _v_a_c_-_</w:t>
      </w:r>
      <w:proofErr w:type="spellStart"/>
      <w:r>
        <w:rPr>
          <w:sz w:val="16"/>
          <w:szCs w:val="16"/>
        </w:rPr>
        <w:t>c_i_n_e</w:t>
      </w:r>
      <w:proofErr w:type="spellEnd"/>
      <w:r>
        <w:rPr>
          <w:sz w:val="16"/>
          <w:szCs w:val="16"/>
        </w:rPr>
        <w:t>_:_ _</w:t>
      </w:r>
      <w:proofErr w:type="spellStart"/>
      <w:r>
        <w:rPr>
          <w:sz w:val="16"/>
          <w:szCs w:val="16"/>
        </w:rPr>
        <w:t>T_h_e</w:t>
      </w:r>
      <w:proofErr w:type="spellEnd"/>
      <w:r>
        <w:rPr>
          <w:sz w:val="16"/>
          <w:szCs w:val="16"/>
        </w:rPr>
        <w:t>_ _</w:t>
      </w:r>
      <w:proofErr w:type="spellStart"/>
      <w:r>
        <w:rPr>
          <w:sz w:val="16"/>
          <w:szCs w:val="16"/>
        </w:rPr>
        <w:t>p_o_l_i_t_i_c_i_z_a_t_i_o_n</w:t>
      </w:r>
      <w:proofErr w:type="spellEnd"/>
      <w:r>
        <w:rPr>
          <w:sz w:val="16"/>
          <w:szCs w:val="16"/>
        </w:rPr>
        <w:t>_ _</w:t>
      </w:r>
      <w:proofErr w:type="spellStart"/>
      <w:r>
        <w:rPr>
          <w:sz w:val="16"/>
          <w:szCs w:val="16"/>
        </w:rPr>
        <w:t>o_f</w:t>
      </w:r>
      <w:proofErr w:type="spellEnd"/>
      <w:r>
        <w:rPr>
          <w:sz w:val="16"/>
          <w:szCs w:val="16"/>
        </w:rPr>
        <w:t>_ _a_ _</w:t>
      </w:r>
      <w:proofErr w:type="spellStart"/>
      <w:r>
        <w:rPr>
          <w:sz w:val="16"/>
          <w:szCs w:val="16"/>
        </w:rPr>
        <w:t>p_u_b_l_i_c</w:t>
      </w:r>
      <w:proofErr w:type="spellEnd"/>
      <w:r>
        <w:rPr>
          <w:sz w:val="16"/>
          <w:szCs w:val="16"/>
        </w:rPr>
        <w:t>_ _</w:t>
      </w:r>
      <w:proofErr w:type="spellStart"/>
      <w:r>
        <w:rPr>
          <w:sz w:val="16"/>
          <w:szCs w:val="16"/>
        </w:rPr>
        <w:t>h_e_a_l_t_h</w:t>
      </w:r>
      <w:proofErr w:type="spellEnd"/>
      <w:r>
        <w:rPr>
          <w:sz w:val="16"/>
          <w:szCs w:val="16"/>
        </w:rPr>
        <w:t>_ _</w:t>
      </w:r>
      <w:proofErr w:type="spellStart"/>
      <w:r>
        <w:rPr>
          <w:sz w:val="16"/>
          <w:szCs w:val="16"/>
        </w:rPr>
        <w:t>i_s_s_u_e</w:t>
      </w:r>
      <w:proofErr w:type="spellEnd"/>
      <w:r>
        <w:rPr>
          <w:sz w:val="16"/>
          <w:szCs w:val="16"/>
        </w:rPr>
        <w:t>_._ _</w:t>
      </w:r>
      <w:proofErr w:type="spellStart"/>
      <w:r>
        <w:rPr>
          <w:sz w:val="16"/>
          <w:szCs w:val="16"/>
        </w:rPr>
        <w:t>S_o_c</w:t>
      </w:r>
      <w:proofErr w:type="spellEnd"/>
      <w:r>
        <w:rPr>
          <w:sz w:val="16"/>
          <w:szCs w:val="16"/>
        </w:rPr>
        <w:t>_ _</w:t>
      </w:r>
      <w:proofErr w:type="spellStart"/>
      <w:r>
        <w:rPr>
          <w:sz w:val="16"/>
          <w:szCs w:val="16"/>
        </w:rPr>
        <w:t>S_c_i</w:t>
      </w:r>
      <w:proofErr w:type="spellEnd"/>
      <w:r>
        <w:rPr>
          <w:sz w:val="16"/>
          <w:szCs w:val="16"/>
        </w:rPr>
        <w:t>_ _M_e_d_2_0_2_0_;_2_6_5_:_1_1_3_4_1_4_._</w:t>
      </w:r>
    </w:p>
  </w:comment>
  <w:comment w:id="25" w:author="marie" w:date="2022-03-26T14:29:00Z" w:initials="m">
    <w:p w14:paraId="3865FB52" w14:textId="77777777" w:rsidR="004B2F48" w:rsidRDefault="004B2F48">
      <w:pPr>
        <w:pStyle w:val="Commentaire"/>
      </w:pPr>
      <w:r>
        <w:rPr>
          <w:rStyle w:val="Marquedannotation"/>
        </w:rPr>
        <w:annotationRef/>
      </w:r>
      <w:r>
        <w:t xml:space="preserve">Et </w:t>
      </w:r>
      <w:proofErr w:type="spellStart"/>
      <w:r>
        <w:t>là</w:t>
      </w:r>
      <w:proofErr w:type="spellEnd"/>
      <w:r>
        <w:t xml:space="preserve"> on </w:t>
      </w:r>
      <w:proofErr w:type="spellStart"/>
      <w:r>
        <w:t>peut</w:t>
      </w:r>
      <w:proofErr w:type="spellEnd"/>
      <w:r>
        <w:t xml:space="preserve"> utilizer les </w:t>
      </w:r>
      <w:proofErr w:type="spellStart"/>
      <w:r>
        <w:t>données</w:t>
      </w:r>
      <w:proofErr w:type="spellEnd"/>
      <w:r>
        <w:t xml:space="preserve"> de </w:t>
      </w:r>
      <w:proofErr w:type="spellStart"/>
      <w:r>
        <w:t>Covi-prev</w:t>
      </w:r>
      <w:proofErr w:type="spellEnd"/>
      <w:r>
        <w:t xml:space="preserve"> et </w:t>
      </w:r>
      <w:proofErr w:type="spellStart"/>
      <w:r>
        <w:t>slavaco</w:t>
      </w:r>
      <w:proofErr w:type="spellEnd"/>
      <w:r>
        <w:t>.</w:t>
      </w:r>
    </w:p>
  </w:comment>
  <w:comment w:id="30" w:author="marie" w:date="2022-03-26T14:56:00Z" w:initials="m">
    <w:p w14:paraId="3B674870" w14:textId="77777777" w:rsidR="004B2F48" w:rsidRDefault="004B2F48">
      <w:pPr>
        <w:pStyle w:val="Commentaire"/>
      </w:pPr>
      <w:r>
        <w:rPr>
          <w:rStyle w:val="Marquedannotation"/>
        </w:rPr>
        <w:annotationRef/>
      </w:r>
      <w:proofErr w:type="spellStart"/>
      <w:r>
        <w:t>Pourquoi</w:t>
      </w:r>
      <w:proofErr w:type="spellEnd"/>
      <w:r>
        <w:t xml:space="preserve"> on ne </w:t>
      </w:r>
      <w:proofErr w:type="spellStart"/>
      <w:r>
        <w:t>mobilise</w:t>
      </w:r>
      <w:proofErr w:type="spellEnd"/>
      <w:r>
        <w:t xml:space="preserve"> pas </w:t>
      </w:r>
      <w:proofErr w:type="spellStart"/>
      <w:r>
        <w:t>plutôt</w:t>
      </w:r>
      <w:proofErr w:type="spellEnd"/>
      <w:r>
        <w:t xml:space="preserve"> les </w:t>
      </w:r>
      <w:proofErr w:type="spellStart"/>
      <w:r>
        <w:t>travaux</w:t>
      </w:r>
      <w:proofErr w:type="spellEnd"/>
      <w:r>
        <w:t xml:space="preserve"> de </w:t>
      </w:r>
      <w:proofErr w:type="spellStart"/>
      <w:proofErr w:type="gramStart"/>
      <w:r>
        <w:t>slavaco</w:t>
      </w:r>
      <w:proofErr w:type="spellEnd"/>
      <w:r>
        <w:t xml:space="preserve"> ?</w:t>
      </w:r>
      <w:proofErr w:type="gramEnd"/>
    </w:p>
  </w:comment>
  <w:comment w:id="32" w:author="marie" w:date="2022-03-26T14:57:00Z" w:initials="m">
    <w:p w14:paraId="0452CDC1" w14:textId="77777777" w:rsidR="004B2F48" w:rsidRDefault="004B2F48">
      <w:pPr>
        <w:pStyle w:val="Commentaire"/>
      </w:pPr>
      <w:r>
        <w:rPr>
          <w:rStyle w:val="Marquedannotation"/>
        </w:rPr>
        <w:annotationRef/>
      </w:r>
      <w:proofErr w:type="spellStart"/>
      <w:r>
        <w:t>Mettre</w:t>
      </w:r>
      <w:proofErr w:type="spellEnd"/>
      <w:r>
        <w:t xml:space="preserve"> </w:t>
      </w:r>
      <w:proofErr w:type="spellStart"/>
      <w:r>
        <w:t>également</w:t>
      </w:r>
      <w:proofErr w:type="spellEnd"/>
      <w:r>
        <w:t xml:space="preserve"> </w:t>
      </w:r>
      <w:proofErr w:type="spellStart"/>
      <w:r>
        <w:t>que</w:t>
      </w:r>
      <w:proofErr w:type="spellEnd"/>
      <w:r>
        <w:t xml:space="preserve"> </w:t>
      </w:r>
      <w:proofErr w:type="spellStart"/>
      <w:r>
        <w:t>c’était</w:t>
      </w:r>
      <w:proofErr w:type="spellEnd"/>
      <w:r>
        <w:t xml:space="preserve"> </w:t>
      </w:r>
      <w:proofErr w:type="spellStart"/>
      <w:r>
        <w:t>une</w:t>
      </w:r>
      <w:proofErr w:type="spellEnd"/>
      <w:r>
        <w:t xml:space="preserve"> situation </w:t>
      </w:r>
      <w:proofErr w:type="spellStart"/>
      <w:r>
        <w:t>mondiale</w:t>
      </w:r>
      <w:proofErr w:type="spellEnd"/>
      <w:r>
        <w:t>.</w:t>
      </w:r>
    </w:p>
  </w:comment>
  <w:comment w:id="36" w:author="marie" w:date="2022-04-07T15:17:00Z" w:initials="m">
    <w:p w14:paraId="36ED5F0F" w14:textId="4B6491A6" w:rsidR="004B2F48" w:rsidRDefault="004B2F48">
      <w:pPr>
        <w:pStyle w:val="Commentaire"/>
      </w:pPr>
      <w:r>
        <w:rPr>
          <w:rStyle w:val="Marquedannotation"/>
        </w:rPr>
        <w:annotationRef/>
      </w:r>
    </w:p>
  </w:comment>
  <w:comment w:id="56" w:author="marie" w:date="2022-03-26T14:58:00Z" w:initials="m">
    <w:p w14:paraId="77AC0927" w14:textId="77777777" w:rsidR="004B2F48" w:rsidRDefault="004B2F48">
      <w:pPr>
        <w:pStyle w:val="Commentaire"/>
      </w:pPr>
      <w:r>
        <w:rPr>
          <w:rStyle w:val="Marquedannotation"/>
        </w:rPr>
        <w:annotationRef/>
      </w:r>
      <w:r>
        <w:t xml:space="preserve">Dire </w:t>
      </w:r>
      <w:proofErr w:type="spellStart"/>
      <w:r>
        <w:t>ce</w:t>
      </w:r>
      <w:proofErr w:type="spellEnd"/>
      <w:r>
        <w:t xml:space="preserve"> </w:t>
      </w:r>
      <w:proofErr w:type="spellStart"/>
      <w:r>
        <w:t>que</w:t>
      </w:r>
      <w:proofErr w:type="spellEnd"/>
      <w:r>
        <w:t xml:space="preserve"> </w:t>
      </w:r>
      <w:proofErr w:type="spellStart"/>
      <w:r>
        <w:t>cela</w:t>
      </w:r>
      <w:proofErr w:type="spellEnd"/>
      <w:r>
        <w:t xml:space="preserve"> </w:t>
      </w:r>
      <w:proofErr w:type="spellStart"/>
      <w:r>
        <w:t>représente</w:t>
      </w:r>
      <w:proofErr w:type="spellEnd"/>
      <w:r>
        <w:t>.</w:t>
      </w:r>
    </w:p>
  </w:comment>
  <w:comment w:id="57" w:author="marie" w:date="2022-04-07T15:31:00Z" w:initials="m">
    <w:p w14:paraId="736E1DF0" w14:textId="11F2B3C6" w:rsidR="004B2F48" w:rsidRDefault="004B2F48">
      <w:pPr>
        <w:pStyle w:val="Commentaire"/>
      </w:pPr>
      <w:r>
        <w:rPr>
          <w:rStyle w:val="Marquedannotation"/>
        </w:rPr>
        <w:annotationRef/>
      </w:r>
      <w:r>
        <w:t xml:space="preserve">Je me </w:t>
      </w:r>
      <w:proofErr w:type="spellStart"/>
      <w:r>
        <w:t>demande</w:t>
      </w:r>
      <w:proofErr w:type="spellEnd"/>
      <w:r>
        <w:t xml:space="preserve"> </w:t>
      </w:r>
      <w:proofErr w:type="spellStart"/>
      <w:r>
        <w:t>si</w:t>
      </w:r>
      <w:proofErr w:type="spellEnd"/>
      <w:r>
        <w:t xml:space="preserve"> </w:t>
      </w:r>
      <w:proofErr w:type="spellStart"/>
      <w:r>
        <w:t>ces</w:t>
      </w:r>
      <w:proofErr w:type="spellEnd"/>
      <w:r>
        <w:t xml:space="preserve"> elements ne </w:t>
      </w:r>
      <w:proofErr w:type="spellStart"/>
      <w:r>
        <w:t>pourraient</w:t>
      </w:r>
      <w:proofErr w:type="spellEnd"/>
      <w:r>
        <w:t xml:space="preserve"> pas </w:t>
      </w:r>
      <w:proofErr w:type="spellStart"/>
      <w:r>
        <w:t>être</w:t>
      </w:r>
      <w:proofErr w:type="spellEnd"/>
      <w:r>
        <w:t xml:space="preserve"> en discussion et ne </w:t>
      </w:r>
      <w:proofErr w:type="spellStart"/>
      <w:r>
        <w:t>garder</w:t>
      </w:r>
      <w:proofErr w:type="spellEnd"/>
      <w:r>
        <w:t xml:space="preserve"> </w:t>
      </w:r>
      <w:proofErr w:type="spellStart"/>
      <w:r>
        <w:t>que</w:t>
      </w:r>
      <w:proofErr w:type="spellEnd"/>
      <w:r>
        <w:t xml:space="preserve"> </w:t>
      </w:r>
      <w:proofErr w:type="spellStart"/>
      <w:r>
        <w:t>l’ajout</w:t>
      </w:r>
      <w:proofErr w:type="spellEnd"/>
      <w:r>
        <w:t xml:space="preserve"> “</w:t>
      </w:r>
      <w:proofErr w:type="spellStart"/>
      <w:r>
        <w:t>parti</w:t>
      </w:r>
      <w:proofErr w:type="spellEnd"/>
      <w:r>
        <w:t xml:space="preserve"> anti-system”.</w:t>
      </w:r>
    </w:p>
  </w:comment>
  <w:comment w:id="60" w:author="marie" w:date="2022-03-26T14:59:00Z" w:initials="m">
    <w:p w14:paraId="1DE8052C" w14:textId="77777777" w:rsidR="004B2F48" w:rsidRDefault="004B2F48">
      <w:pPr>
        <w:pStyle w:val="Commentaire"/>
      </w:pPr>
      <w:r>
        <w:rPr>
          <w:rStyle w:val="Marquedannotation"/>
        </w:rPr>
        <w:annotationRef/>
      </w:r>
      <w:r>
        <w:t xml:space="preserve">On </w:t>
      </w:r>
      <w:proofErr w:type="spellStart"/>
      <w:r>
        <w:t>n’a</w:t>
      </w:r>
      <w:proofErr w:type="spellEnd"/>
      <w:r>
        <w:t xml:space="preserve"> </w:t>
      </w:r>
      <w:proofErr w:type="spellStart"/>
      <w:r>
        <w:t>rien</w:t>
      </w:r>
      <w:proofErr w:type="spellEnd"/>
      <w:r>
        <w:t xml:space="preserve"> </w:t>
      </w:r>
      <w:proofErr w:type="spellStart"/>
      <w:r>
        <w:t>sur</w:t>
      </w:r>
      <w:proofErr w:type="spellEnd"/>
      <w:r>
        <w:t xml:space="preserve"> les </w:t>
      </w:r>
      <w:proofErr w:type="gramStart"/>
      <w:r>
        <w:t>DOM ?</w:t>
      </w:r>
      <w:proofErr w:type="gramEnd"/>
    </w:p>
  </w:comment>
  <w:comment w:id="72" w:author="marie" w:date="2022-03-26T15:00:00Z" w:initials="m">
    <w:p w14:paraId="691B20F4" w14:textId="77777777" w:rsidR="004B2F48" w:rsidRDefault="004B2F48">
      <w:pPr>
        <w:pStyle w:val="Commentaire"/>
      </w:pPr>
      <w:r>
        <w:rPr>
          <w:rStyle w:val="Marquedannotation"/>
        </w:rPr>
        <w:annotationRef/>
      </w:r>
      <w:proofErr w:type="spellStart"/>
      <w:r>
        <w:t>Mettre</w:t>
      </w:r>
      <w:proofErr w:type="spellEnd"/>
      <w:r>
        <w:t xml:space="preserve"> plus de </w:t>
      </w:r>
      <w:proofErr w:type="spellStart"/>
      <w:r>
        <w:t>chiffres</w:t>
      </w:r>
      <w:proofErr w:type="spellEnd"/>
      <w:r>
        <w:t xml:space="preserve"> </w:t>
      </w:r>
      <w:proofErr w:type="spellStart"/>
      <w:r>
        <w:t>dans</w:t>
      </w:r>
      <w:proofErr w:type="spellEnd"/>
      <w:r>
        <w:t xml:space="preserve"> la </w:t>
      </w:r>
      <w:proofErr w:type="spellStart"/>
      <w:r>
        <w:t>partie</w:t>
      </w:r>
      <w:proofErr w:type="spellEnd"/>
      <w:r>
        <w:t xml:space="preserve"> </w:t>
      </w:r>
      <w:proofErr w:type="spellStart"/>
      <w:r>
        <w:t>résultats</w:t>
      </w:r>
      <w:proofErr w:type="spellEnd"/>
      <w:r>
        <w:t>.</w:t>
      </w:r>
    </w:p>
  </w:comment>
  <w:comment w:id="75" w:author="marie" w:date="2022-04-07T15:38:00Z" w:initials="m">
    <w:p w14:paraId="357BC1D4" w14:textId="5342EFCB" w:rsidR="004B2F48" w:rsidRDefault="004B2F48">
      <w:pPr>
        <w:pStyle w:val="Commentaire"/>
      </w:pPr>
      <w:r>
        <w:rPr>
          <w:rStyle w:val="Marquedannotation"/>
        </w:rPr>
        <w:annotationRef/>
      </w:r>
      <w:proofErr w:type="spellStart"/>
      <w:r>
        <w:t>Introduire</w:t>
      </w:r>
      <w:proofErr w:type="spellEnd"/>
      <w:r>
        <w:t xml:space="preserve"> </w:t>
      </w:r>
      <w:proofErr w:type="spellStart"/>
      <w:r>
        <w:t>ici</w:t>
      </w:r>
      <w:proofErr w:type="spellEnd"/>
      <w:r>
        <w:t xml:space="preserve"> </w:t>
      </w:r>
      <w:proofErr w:type="spellStart"/>
      <w:r>
        <w:t>que</w:t>
      </w:r>
      <w:proofErr w:type="spellEnd"/>
      <w:r>
        <w:t xml:space="preserve"> </w:t>
      </w:r>
      <w:proofErr w:type="spellStart"/>
      <w:r>
        <w:t>cela</w:t>
      </w:r>
      <w:proofErr w:type="spellEnd"/>
      <w:r>
        <w:t xml:space="preserve"> correspond </w:t>
      </w:r>
      <w:proofErr w:type="spellStart"/>
      <w:r>
        <w:t>également</w:t>
      </w:r>
      <w:proofErr w:type="spellEnd"/>
      <w:r>
        <w:t xml:space="preserve"> au </w:t>
      </w:r>
      <w:proofErr w:type="spellStart"/>
      <w:r>
        <w:t>papier</w:t>
      </w:r>
      <w:proofErr w:type="spellEnd"/>
      <w:r>
        <w:t xml:space="preserve"> de </w:t>
      </w:r>
      <w:proofErr w:type="spellStart"/>
      <w:r>
        <w:t>bajos</w:t>
      </w:r>
      <w:proofErr w:type="spellEnd"/>
      <w:r>
        <w:t xml:space="preserve"> </w:t>
      </w:r>
      <w:proofErr w:type="spellStart"/>
      <w:r>
        <w:t>sur</w:t>
      </w:r>
      <w:proofErr w:type="spellEnd"/>
      <w:r>
        <w:t xml:space="preserve"> vaccination et </w:t>
      </w:r>
      <w:proofErr w:type="spellStart"/>
      <w:r>
        <w:t>origine</w:t>
      </w:r>
      <w:proofErr w:type="spellEnd"/>
      <w:r>
        <w:t xml:space="preserve">, </w:t>
      </w:r>
      <w:proofErr w:type="spellStart"/>
      <w:r>
        <w:t>plutôt</w:t>
      </w:r>
      <w:proofErr w:type="spellEnd"/>
      <w:r>
        <w:t xml:space="preserve"> </w:t>
      </w:r>
      <w:proofErr w:type="spellStart"/>
      <w:r>
        <w:t>qu’en</w:t>
      </w:r>
      <w:proofErr w:type="spellEnd"/>
      <w:r>
        <w:t xml:space="preserve"> </w:t>
      </w:r>
      <w:proofErr w:type="gramStart"/>
      <w:r>
        <w:t>introduction ?</w:t>
      </w:r>
      <w:proofErr w:type="gramEnd"/>
    </w:p>
  </w:comment>
  <w:comment w:id="76" w:author="marie" w:date="2022-04-07T15:38:00Z" w:initials="m">
    <w:p w14:paraId="49F61510" w14:textId="0B71954E" w:rsidR="004B2F48" w:rsidRDefault="004B2F48">
      <w:pPr>
        <w:pStyle w:val="Commentaire"/>
      </w:pPr>
      <w:r>
        <w:rPr>
          <w:rStyle w:val="Marquedannotation"/>
        </w:rPr>
        <w:annotationRef/>
      </w:r>
      <w:proofErr w:type="spellStart"/>
      <w:r>
        <w:t>Qu’entend</w:t>
      </w:r>
      <w:proofErr w:type="spellEnd"/>
      <w:r>
        <w:t xml:space="preserve"> on par linked? Se </w:t>
      </w:r>
      <w:proofErr w:type="spellStart"/>
      <w:proofErr w:type="gramStart"/>
      <w:r>
        <w:t>renforcent</w:t>
      </w:r>
      <w:proofErr w:type="spellEnd"/>
      <w:r>
        <w:t xml:space="preserve"> ?</w:t>
      </w:r>
      <w:proofErr w:type="gramEnd"/>
    </w:p>
  </w:comment>
  <w:comment w:id="84" w:author="marie" w:date="2022-04-07T15:50:00Z" w:initials="m">
    <w:p w14:paraId="48E25372" w14:textId="1801ABBD" w:rsidR="004B2F48" w:rsidRDefault="004B2F48">
      <w:pPr>
        <w:pStyle w:val="Commentaire"/>
      </w:pPr>
      <w:r>
        <w:rPr>
          <w:rStyle w:val="Marquedannotation"/>
        </w:rPr>
        <w:annotationRef/>
      </w:r>
      <w:proofErr w:type="spellStart"/>
      <w:r>
        <w:t>Référence</w:t>
      </w:r>
      <w:proofErr w:type="spellEnd"/>
      <w:r>
        <w:t xml:space="preserve"> </w:t>
      </w:r>
      <w:proofErr w:type="spellStart"/>
      <w:r>
        <w:t>ce</w:t>
      </w:r>
      <w:proofErr w:type="spellEnd"/>
      <w:r>
        <w:t xml:space="preserve"> </w:t>
      </w:r>
      <w:proofErr w:type="spellStart"/>
      <w:r>
        <w:t>paragraphe</w:t>
      </w:r>
      <w:proofErr w:type="spellEnd"/>
      <w:r>
        <w:t xml:space="preserve"> </w:t>
      </w:r>
      <w:proofErr w:type="spellStart"/>
      <w:r>
        <w:t>soit</w:t>
      </w:r>
      <w:proofErr w:type="spellEnd"/>
      <w:r>
        <w:t xml:space="preserve"> avec le </w:t>
      </w:r>
      <w:proofErr w:type="spellStart"/>
      <w:r>
        <w:t>papier</w:t>
      </w:r>
      <w:proofErr w:type="spellEnd"/>
      <w:r>
        <w:t xml:space="preserve"> de Schultz 2022 </w:t>
      </w:r>
      <w:proofErr w:type="spellStart"/>
      <w:r>
        <w:t>soit</w:t>
      </w:r>
      <w:proofErr w:type="spellEnd"/>
      <w:r>
        <w:t xml:space="preserve"> </w:t>
      </w:r>
      <w:proofErr w:type="spellStart"/>
      <w:r>
        <w:t>celui</w:t>
      </w:r>
      <w:proofErr w:type="spellEnd"/>
      <w:r>
        <w:t xml:space="preserve"> </w:t>
      </w:r>
      <w:proofErr w:type="gramStart"/>
      <w:r>
        <w:t>de  Ward</w:t>
      </w:r>
      <w:proofErr w:type="gramEnd"/>
      <w:r>
        <w:t xml:space="preserve"> 2021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3B90A" w14:textId="77777777" w:rsidR="004B2F48" w:rsidRDefault="004B2F48">
      <w:pPr>
        <w:spacing w:after="0"/>
      </w:pPr>
      <w:r>
        <w:separator/>
      </w:r>
    </w:p>
  </w:endnote>
  <w:endnote w:type="continuationSeparator" w:id="0">
    <w:p w14:paraId="4CE71681" w14:textId="77777777" w:rsidR="004B2F48" w:rsidRDefault="004B2F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BD4F6" w14:textId="77777777" w:rsidR="004B2F48" w:rsidRDefault="004B2F48">
      <w:r>
        <w:separator/>
      </w:r>
    </w:p>
  </w:footnote>
  <w:footnote w:type="continuationSeparator" w:id="0">
    <w:p w14:paraId="3F5C7F2D" w14:textId="77777777" w:rsidR="004B2F48" w:rsidRDefault="004B2F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9E2A3F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F642F4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9D"/>
    <w:rsid w:val="002C6A6B"/>
    <w:rsid w:val="002C7286"/>
    <w:rsid w:val="003A5EDD"/>
    <w:rsid w:val="004319BE"/>
    <w:rsid w:val="004B2F48"/>
    <w:rsid w:val="006D389D"/>
    <w:rsid w:val="007F266C"/>
    <w:rsid w:val="00980380"/>
    <w:rsid w:val="00A16A68"/>
    <w:rsid w:val="00AD55F1"/>
    <w:rsid w:val="00C24393"/>
    <w:rsid w:val="00E335BA"/>
    <w:rsid w:val="00E7155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8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ind w:left="480" w:right="480"/>
    </w:p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C24393"/>
    <w:pPr>
      <w:spacing w:after="0"/>
    </w:pPr>
    <w:rPr>
      <w:rFonts w:ascii="Lucida Grande" w:hAnsi="Lucida Grande" w:cs="Lucida Grande"/>
      <w:sz w:val="18"/>
      <w:szCs w:val="18"/>
    </w:rPr>
  </w:style>
  <w:style w:type="character" w:customStyle="1" w:styleId="TextedebullesCar">
    <w:name w:val="Texte de bulles Car"/>
    <w:basedOn w:val="Policepardfaut"/>
    <w:link w:val="Textedebulles"/>
    <w:rsid w:val="00C24393"/>
    <w:rPr>
      <w:rFonts w:ascii="Lucida Grande" w:hAnsi="Lucida Grande" w:cs="Lucida Grande"/>
      <w:sz w:val="18"/>
      <w:szCs w:val="18"/>
    </w:rPr>
  </w:style>
  <w:style w:type="character" w:styleId="Marquedannotation">
    <w:name w:val="annotation reference"/>
    <w:basedOn w:val="Policepardfaut"/>
    <w:rsid w:val="00C24393"/>
    <w:rPr>
      <w:sz w:val="18"/>
      <w:szCs w:val="18"/>
    </w:rPr>
  </w:style>
  <w:style w:type="paragraph" w:styleId="Commentaire">
    <w:name w:val="annotation text"/>
    <w:basedOn w:val="Normal"/>
    <w:link w:val="CommentaireCar"/>
    <w:rsid w:val="00C24393"/>
  </w:style>
  <w:style w:type="character" w:customStyle="1" w:styleId="CommentaireCar">
    <w:name w:val="Commentaire Car"/>
    <w:basedOn w:val="Policepardfaut"/>
    <w:link w:val="Commentaire"/>
    <w:rsid w:val="00C24393"/>
  </w:style>
  <w:style w:type="paragraph" w:styleId="Objetducommentaire">
    <w:name w:val="annotation subject"/>
    <w:basedOn w:val="Commentaire"/>
    <w:next w:val="Commentaire"/>
    <w:link w:val="ObjetducommentaireCar"/>
    <w:rsid w:val="00C24393"/>
    <w:rPr>
      <w:b/>
      <w:bCs/>
      <w:sz w:val="20"/>
      <w:szCs w:val="20"/>
    </w:rPr>
  </w:style>
  <w:style w:type="character" w:customStyle="1" w:styleId="ObjetducommentaireCar">
    <w:name w:val="Objet du commentaire Car"/>
    <w:basedOn w:val="CommentaireCar"/>
    <w:link w:val="Objetducommentaire"/>
    <w:rsid w:val="00C24393"/>
    <w:rPr>
      <w:b/>
      <w:bCs/>
      <w:sz w:val="20"/>
      <w:szCs w:val="20"/>
    </w:rPr>
  </w:style>
  <w:style w:type="character" w:styleId="Accentuation">
    <w:name w:val="Emphasis"/>
    <w:basedOn w:val="Policepardfaut"/>
    <w:uiPriority w:val="20"/>
    <w:qFormat/>
    <w:rsid w:val="00980380"/>
    <w:rPr>
      <w:i/>
      <w:iCs/>
    </w:rPr>
  </w:style>
  <w:style w:type="paragraph" w:styleId="Rvision">
    <w:name w:val="Revision"/>
    <w:hidden/>
    <w:rsid w:val="004B2F48"/>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ind w:left="480" w:right="480"/>
    </w:p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C24393"/>
    <w:pPr>
      <w:spacing w:after="0"/>
    </w:pPr>
    <w:rPr>
      <w:rFonts w:ascii="Lucida Grande" w:hAnsi="Lucida Grande" w:cs="Lucida Grande"/>
      <w:sz w:val="18"/>
      <w:szCs w:val="18"/>
    </w:rPr>
  </w:style>
  <w:style w:type="character" w:customStyle="1" w:styleId="TextedebullesCar">
    <w:name w:val="Texte de bulles Car"/>
    <w:basedOn w:val="Policepardfaut"/>
    <w:link w:val="Textedebulles"/>
    <w:rsid w:val="00C24393"/>
    <w:rPr>
      <w:rFonts w:ascii="Lucida Grande" w:hAnsi="Lucida Grande" w:cs="Lucida Grande"/>
      <w:sz w:val="18"/>
      <w:szCs w:val="18"/>
    </w:rPr>
  </w:style>
  <w:style w:type="character" w:styleId="Marquedannotation">
    <w:name w:val="annotation reference"/>
    <w:basedOn w:val="Policepardfaut"/>
    <w:rsid w:val="00C24393"/>
    <w:rPr>
      <w:sz w:val="18"/>
      <w:szCs w:val="18"/>
    </w:rPr>
  </w:style>
  <w:style w:type="paragraph" w:styleId="Commentaire">
    <w:name w:val="annotation text"/>
    <w:basedOn w:val="Normal"/>
    <w:link w:val="CommentaireCar"/>
    <w:rsid w:val="00C24393"/>
  </w:style>
  <w:style w:type="character" w:customStyle="1" w:styleId="CommentaireCar">
    <w:name w:val="Commentaire Car"/>
    <w:basedOn w:val="Policepardfaut"/>
    <w:link w:val="Commentaire"/>
    <w:rsid w:val="00C24393"/>
  </w:style>
  <w:style w:type="paragraph" w:styleId="Objetducommentaire">
    <w:name w:val="annotation subject"/>
    <w:basedOn w:val="Commentaire"/>
    <w:next w:val="Commentaire"/>
    <w:link w:val="ObjetducommentaireCar"/>
    <w:rsid w:val="00C24393"/>
    <w:rPr>
      <w:b/>
      <w:bCs/>
      <w:sz w:val="20"/>
      <w:szCs w:val="20"/>
    </w:rPr>
  </w:style>
  <w:style w:type="character" w:customStyle="1" w:styleId="ObjetducommentaireCar">
    <w:name w:val="Objet du commentaire Car"/>
    <w:basedOn w:val="CommentaireCar"/>
    <w:link w:val="Objetducommentaire"/>
    <w:rsid w:val="00C24393"/>
    <w:rPr>
      <w:b/>
      <w:bCs/>
      <w:sz w:val="20"/>
      <w:szCs w:val="20"/>
    </w:rPr>
  </w:style>
  <w:style w:type="character" w:styleId="Accentuation">
    <w:name w:val="Emphasis"/>
    <w:basedOn w:val="Policepardfaut"/>
    <w:uiPriority w:val="20"/>
    <w:qFormat/>
    <w:rsid w:val="00980380"/>
    <w:rPr>
      <w:i/>
      <w:iCs/>
    </w:rPr>
  </w:style>
  <w:style w:type="paragraph" w:styleId="Rvision">
    <w:name w:val="Revision"/>
    <w:hidden/>
    <w:rsid w:val="004B2F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oi.org/10.1016/S2468-2667(21)00012-8" TargetMode="External"/><Relationship Id="rId21" Type="http://schemas.openxmlformats.org/officeDocument/2006/relationships/hyperlink" Target="https://doi.org/10.1101/2021.06.07.21258461" TargetMode="External"/><Relationship Id="rId22" Type="http://schemas.openxmlformats.org/officeDocument/2006/relationships/hyperlink" Target="https://doi.org/10.1016/S0140-6736(21)01367-2" TargetMode="External"/><Relationship Id="rId23" Type="http://schemas.openxmlformats.org/officeDocument/2006/relationships/hyperlink" Target="https://doi.org/10.1016/j.socscimed.2020.113414" TargetMode="External"/><Relationship Id="rId24" Type="http://schemas.openxmlformats.org/officeDocument/2006/relationships/hyperlink" Target="https://doi.org/10.1038/s41591-021-01661-7" TargetMode="External"/><Relationship Id="rId25" Type="http://schemas.openxmlformats.org/officeDocument/2006/relationships/hyperlink" Target="https://doi.org/10.1038/s41590-019-0488-9" TargetMode="External"/><Relationship Id="rId26" Type="http://schemas.openxmlformats.org/officeDocument/2006/relationships/hyperlink" Target="https://doi.org/10.1016/S0140-6736(21)00306-8"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doi.org/10.1186/s12889-021-10521-5" TargetMode="External"/><Relationship Id="rId13" Type="http://schemas.openxmlformats.org/officeDocument/2006/relationships/hyperlink" Target="https://doi.org/10.1101/2022.02.23.22271397" TargetMode="External"/><Relationship Id="rId14" Type="http://schemas.openxmlformats.org/officeDocument/2006/relationships/hyperlink" Target="https://doi.org/10.1016/j.cmi.2021.05.030" TargetMode="External"/><Relationship Id="rId15" Type="http://schemas.openxmlformats.org/officeDocument/2006/relationships/hyperlink" Target="https://doi.org/10.3917/her.183.0227" TargetMode="External"/><Relationship Id="rId16" Type="http://schemas.openxmlformats.org/officeDocument/2006/relationships/hyperlink" Target="https://doi.org/10.1136/jech-2020-216068" TargetMode="External"/><Relationship Id="rId17" Type="http://schemas.openxmlformats.org/officeDocument/2006/relationships/hyperlink" Target="https://doi.org/10.1136/bmjopen-2020-048172" TargetMode="External"/><Relationship Id="rId18" Type="http://schemas.openxmlformats.org/officeDocument/2006/relationships/hyperlink" Target="https://doi.org/10.15585/mmwr.mm7020e3" TargetMode="External"/><Relationship Id="rId19" Type="http://schemas.openxmlformats.org/officeDocument/2006/relationships/hyperlink" Target="https://doi.org/10.21203/rs.3.rs-1242919/v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4403</Words>
  <Characters>24218</Characters>
  <Application>Microsoft Macintosh Word</Application>
  <DocSecurity>0</DocSecurity>
  <Lines>201</Lines>
  <Paragraphs>57</Paragraphs>
  <ScaleCrop>false</ScaleCrop>
  <Company/>
  <LinksUpToDate>false</LinksUpToDate>
  <CharactersWithSpaces>28564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PassSanitaire</dc:title>
  <dc:creator>marie</dc:creator>
  <cp:keywords/>
  <cp:lastModifiedBy>marie</cp:lastModifiedBy>
  <cp:revision>2</cp:revision>
  <dcterms:created xsi:type="dcterms:W3CDTF">2022-04-07T14:18:00Z</dcterms:created>
  <dcterms:modified xsi:type="dcterms:W3CDTF">2022-04-07T14:18:00Z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VaccinationInequalities.bib</vt:lpwstr>
  </property>
  <property fmtid="{D5CDD505-2E9C-101B-9397-08002B2CF9AE}" pid="3" name="output">
    <vt:lpwstr/>
  </property>
</Properties>
</file>